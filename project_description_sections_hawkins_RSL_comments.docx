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II.A.Technical Motivation.Sharing the spectrum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Despite existing in the center of the federally-defined, 13,000 square-mile “National Radio Quiet Zone”, radio frequency interference (RFI) from a variety of sources (satellites, ground-based RADAR, wireless consumer devices, etc…) is a continual plague upon the data quality at the Green Bank Observatory (GBO) and other radio astronomy observatories around the world. Due to the expanding presence of wireless devices in our lives, and the inevitable pervasiveness of self-driving cars relying on RADAR or similar active-RF methods for guidance, as well as the increasing bandwidth of astronomy receiver systems (and thus the total number of RFI detections per-second), GBO is actively pursuing methods of staying at the forefront of real-time RFI excision techniques.</w:t>
      </w:r>
    </w:p>
    <w:p>
      <w:pPr>
        <w:pStyle w:val="Normal"/>
        <w:rPr/>
      </w:pPr>
      <w:commentRangeStart w:id="0"/>
      <w:r>
        <w:rPr>
          <w:rFonts w:eastAsia="Times New Roman" w:cs="Times New Roman" w:ascii="Times New Roman" w:hAnsi="Times New Roman"/>
          <w:sz w:val="24"/>
          <w:szCs w:val="24"/>
        </w:rPr>
        <w:t>Due to limitations with existing hardware</w:t>
      </w:r>
      <w:ins w:id="0" w:author="Unknown Author" w:date="2018-10-18T14:36:35Z">
        <w:r>
          <w:rPr>
            <w:rFonts w:eastAsia="Times New Roman" w:cs="Times New Roman" w:ascii="Times New Roman" w:hAnsi="Times New Roman"/>
            <w:sz w:val="24"/>
            <w:szCs w:val="24"/>
          </w:rPr>
        </w:r>
      </w:ins>
      <w:commentRangeEnd w:id="0"/>
      <w:r>
        <w:commentReference w:id="0"/>
      </w:r>
      <w:r>
        <w:rPr>
          <w:rFonts w:eastAsia="Times New Roman" w:cs="Times New Roman" w:ascii="Times New Roman" w:hAnsi="Times New Roman"/>
          <w:sz w:val="24"/>
          <w:szCs w:val="24"/>
        </w:rPr>
        <w:t xml:space="preserve">, we are not able to implement and test/qualify many promising RFI mitigation techniques (ex. Spectral Kurtosis, Machine Learning) – if we were to have access to </w:t>
      </w:r>
      <w:commentRangeStart w:id="1"/>
      <w:r>
        <w:rPr>
          <w:rFonts w:eastAsia="Times New Roman" w:cs="Times New Roman" w:ascii="Times New Roman" w:hAnsi="Times New Roman"/>
          <w:sz w:val="24"/>
          <w:szCs w:val="24"/>
        </w:rPr>
        <w:t>additional hardware resources</w:t>
      </w:r>
      <w:ins w:id="1" w:author="Unknown Author" w:date="2018-10-18T14:37:47Z">
        <w:r>
          <w:rPr>
            <w:rFonts w:eastAsia="Times New Roman" w:cs="Times New Roman" w:ascii="Times New Roman" w:hAnsi="Times New Roman"/>
            <w:sz w:val="24"/>
            <w:szCs w:val="24"/>
          </w:rPr>
        </w:r>
      </w:ins>
      <w:commentRangeEnd w:id="1"/>
      <w:r>
        <w:commentReference w:id="1"/>
      </w:r>
      <w:r>
        <w:rPr>
          <w:rFonts w:eastAsia="Times New Roman" w:cs="Times New Roman" w:ascii="Times New Roman" w:hAnsi="Times New Roman"/>
          <w:sz w:val="24"/>
          <w:szCs w:val="24"/>
        </w:rPr>
        <w:t>, implementing and testing these methods would become possible.</w:t>
      </w:r>
    </w:p>
    <w:p>
      <w:pPr>
        <w:pStyle w:val="Normal"/>
        <w:rPr>
          <w:rFonts w:ascii="Times New Roman" w:hAnsi="Times New Roman" w:eastAsia="Times New Roman" w:cs="Times New Roman"/>
          <w:sz w:val="24"/>
          <w:szCs w:val="24"/>
        </w:rPr>
      </w:pPr>
      <w:commentRangeStart w:id="2"/>
      <w:r>
        <w:rPr>
          <w:rFonts w:eastAsia="Times New Roman" w:cs="Times New Roman" w:ascii="Times New Roman" w:hAnsi="Times New Roman"/>
          <w:sz w:val="24"/>
          <w:szCs w:val="24"/>
        </w:rPr>
        <w:t>In addition to developments in the number of FPGA resources</w:t>
      </w:r>
      <w:ins w:id="2" w:author="Unknown Author" w:date="2018-10-18T14:38:16Z">
        <w:r>
          <w:rPr>
            <w:rFonts w:eastAsia="Times New Roman" w:cs="Times New Roman" w:ascii="Times New Roman" w:hAnsi="Times New Roman"/>
            <w:sz w:val="24"/>
            <w:szCs w:val="24"/>
          </w:rPr>
        </w:r>
      </w:ins>
      <w:commentRangeEnd w:id="2"/>
      <w:r>
        <w:commentReference w:id="2"/>
      </w:r>
      <w:r>
        <w:rPr>
          <w:rFonts w:eastAsia="Times New Roman" w:cs="Times New Roman" w:ascii="Times New Roman" w:hAnsi="Times New Roman"/>
          <w:sz w:val="24"/>
          <w:szCs w:val="24"/>
        </w:rPr>
        <w:t>, there has been great developments in FPGA toolflows and related hardware that fundamentally changes the paradigm of what is possible (s</w:t>
      </w:r>
      <w:commentRangeStart w:id="3"/>
      <w:r>
        <w:rPr>
          <w:rFonts w:eastAsia="Times New Roman" w:cs="Times New Roman" w:ascii="Times New Roman" w:hAnsi="Times New Roman"/>
          <w:sz w:val="24"/>
          <w:szCs w:val="24"/>
        </w:rPr>
        <w:t>ee Xilinx SDAccel tool, as well as the Xilinx Alveo and Versal series hardware</w:t>
      </w:r>
      <w:ins w:id="3" w:author="Unknown Author" w:date="2018-10-18T14:38:48Z">
        <w:r>
          <w:rPr>
            <w:rFonts w:eastAsia="Times New Roman" w:cs="Times New Roman" w:ascii="Times New Roman" w:hAnsi="Times New Roman"/>
            <w:sz w:val="24"/>
            <w:szCs w:val="24"/>
          </w:rPr>
        </w:r>
      </w:ins>
      <w:commentRangeEnd w:id="3"/>
      <w:r>
        <w:commentReference w:id="3"/>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Having access to these new hardware and software platforms outlined in this document will enable the GBO to maintain or increase its position as a world-leader in spectrum-sharing.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II.B.New Hardware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mentioned above, the acquisition of new hardware will allow the GBO to make tremendous strides towards becoming truly a world-leader in the next generation of digital backend systems. As these newest generations of technologies become available, many levels of testing and qualification will need to be done to prove the efficacy of new designs – </w:t>
      </w:r>
      <w:commentRangeStart w:id="4"/>
      <w:r>
        <w:rPr>
          <w:rFonts w:eastAsia="Times New Roman" w:cs="Times New Roman" w:ascii="Times New Roman" w:hAnsi="Times New Roman"/>
          <w:sz w:val="24"/>
          <w:szCs w:val="24"/>
        </w:rPr>
        <w:t>these will be complex problems to define and test</w:t>
      </w:r>
      <w:ins w:id="4" w:author="Unknown Author" w:date="2018-10-18T14:39:35Z">
        <w:r>
          <w:rPr>
            <w:rFonts w:eastAsia="Times New Roman" w:cs="Times New Roman" w:ascii="Times New Roman" w:hAnsi="Times New Roman"/>
            <w:sz w:val="24"/>
            <w:szCs w:val="24"/>
          </w:rPr>
        </w:r>
      </w:ins>
      <w:commentRangeEnd w:id="4"/>
      <w:r>
        <w:commentReference w:id="4"/>
      </w:r>
      <w:r>
        <w:rPr>
          <w:rFonts w:eastAsia="Times New Roman" w:cs="Times New Roman" w:ascii="Times New Roman" w:hAnsi="Times New Roman"/>
          <w:sz w:val="24"/>
          <w:szCs w:val="24"/>
        </w:rPr>
        <w:t>, but will inevitably lead to achieving levels of performance (</w:t>
      </w:r>
      <w:commentRangeStart w:id="5"/>
      <w:r>
        <w:rPr>
          <w:rFonts w:eastAsia="Times New Roman" w:cs="Times New Roman" w:ascii="Times New Roman" w:hAnsi="Times New Roman"/>
          <w:sz w:val="24"/>
          <w:szCs w:val="24"/>
        </w:rPr>
        <w:t>by any useful metric</w:t>
      </w:r>
      <w:ins w:id="5" w:author="Unknown Author" w:date="2018-10-18T14:40:32Z">
        <w:r>
          <w:rPr>
            <w:rFonts w:eastAsia="Times New Roman" w:cs="Times New Roman" w:ascii="Times New Roman" w:hAnsi="Times New Roman"/>
            <w:sz w:val="24"/>
            <w:szCs w:val="24"/>
          </w:rPr>
        </w:r>
      </w:ins>
      <w:commentRangeEnd w:id="5"/>
      <w:r>
        <w:commentReference w:id="5"/>
      </w:r>
      <w:r>
        <w:rPr>
          <w:rFonts w:eastAsia="Times New Roman" w:cs="Times New Roman" w:ascii="Times New Roman" w:hAnsi="Times New Roman"/>
          <w:sz w:val="24"/>
          <w:szCs w:val="24"/>
        </w:rPr>
        <w:t>) that are simply not achievable under our current hardware regimes.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evaluations that we do on different aspects of the cutting-edge hardware will be more widely applicable to other interested observatories (and research institutions) in the national and international community. A small subset of expected investigations is listed below:</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ins w:id="6" w:author="Unknown Author" w:date="2018-10-18T14:41:09Z">
        <w:r>
          <w:rPr>
            <w:rFonts w:eastAsia="Times New Roman" w:cs="Times New Roman" w:ascii="Times New Roman" w:hAnsi="Times New Roman"/>
            <w:sz w:val="24"/>
            <w:szCs w:val="24"/>
          </w:rPr>
          <w:commentReference w:id="6"/>
        </w:r>
      </w:ins>
      <w:ins w:id="7" w:author="Unknown Author" w:date="2018-10-18T14:41:09Z">
        <w:r>
          <w:rPr>
            <w:rFonts w:eastAsia="Times New Roman" w:cs="Times New Roman" w:ascii="Times New Roman" w:hAnsi="Times New Roman"/>
            <w:sz w:val="24"/>
            <w:szCs w:val="24"/>
          </w:rPr>
          <w:commentReference w:id="7"/>
        </w:r>
      </w:ins>
      <w:r>
        <w:rPr>
          <w:rFonts w:eastAsia="Times New Roman" w:cs="Times New Roman" w:ascii="Times New Roman" w:hAnsi="Times New Roman"/>
          <w:sz w:val="24"/>
          <w:szCs w:val="24"/>
          <w:highlight w:val="green"/>
        </w:rPr>
        <w:t>Custom</w:t>
      </w:r>
      <w:r>
        <w:rPr>
          <w:rFonts w:eastAsia="Times New Roman" w:cs="Times New Roman" w:ascii="Times New Roman" w:hAnsi="Times New Roman"/>
          <w:sz w:val="24"/>
          <w:szCs w:val="24"/>
        </w:rPr>
        <w:t xml:space="preserve"> encoding protocols similar to </w:t>
      </w:r>
      <w:commentRangeStart w:id="8"/>
      <w:r>
        <w:rPr>
          <w:rFonts w:eastAsia="Times New Roman" w:cs="Times New Roman" w:ascii="Times New Roman" w:hAnsi="Times New Roman"/>
          <w:sz w:val="24"/>
          <w:szCs w:val="24"/>
        </w:rPr>
        <w:t>8/10b</w:t>
      </w:r>
      <w:ins w:id="8" w:author="Unknown Author" w:date="2018-10-18T14:40:55Z">
        <w:r>
          <w:rPr>
            <w:rFonts w:eastAsia="Times New Roman" w:cs="Times New Roman" w:ascii="Times New Roman" w:hAnsi="Times New Roman"/>
            <w:sz w:val="24"/>
            <w:szCs w:val="24"/>
          </w:rPr>
        </w:r>
      </w:ins>
      <w:commentRangeEnd w:id="8"/>
      <w:r>
        <w:commentReference w:id="8"/>
      </w:r>
      <w:r>
        <w:rPr>
          <w:rFonts w:eastAsia="Times New Roman" w:cs="Times New Roman" w:ascii="Times New Roman" w:hAnsi="Times New Roman"/>
          <w:sz w:val="24"/>
          <w:szCs w:val="24"/>
        </w:rPr>
        <w:t xml:space="preserve"> to enable transmission of high bit-rate, high bit-depth ADC outputs to enable lower-overhead (and thus higher-bandwidth) transmission of the digitized signal  to the processing units in the server room.</w:t>
      </w:r>
    </w:p>
    <w:p>
      <w:pPr>
        <w:pStyle w:val="Normal"/>
        <w:rPr/>
      </w:pPr>
      <w:r>
        <w:rPr>
          <w:rFonts w:eastAsia="Times New Roman" w:cs="Times New Roman" w:ascii="Times New Roman" w:hAnsi="Times New Roman"/>
          <w:sz w:val="24"/>
          <w:szCs w:val="24"/>
          <w:highlight w:val="green"/>
        </w:rPr>
        <w:t xml:space="preserve">2) </w:t>
      </w:r>
      <w:ins w:id="9" w:author="Unknown Author" w:date="2018-10-18T14:42:53Z">
        <w:r>
          <w:rPr>
            <w:rFonts w:eastAsia="Times New Roman" w:cs="Times New Roman" w:ascii="Times New Roman" w:hAnsi="Times New Roman"/>
            <w:sz w:val="24"/>
            <w:szCs w:val="24"/>
            <w:highlight w:val="green"/>
          </w:rPr>
          <w:commentReference w:id="9"/>
        </w:r>
      </w:ins>
      <w:r>
        <w:rPr>
          <w:rFonts w:eastAsia="Times New Roman" w:cs="Times New Roman" w:ascii="Times New Roman" w:hAnsi="Times New Roman"/>
          <w:sz w:val="24"/>
          <w:szCs w:val="24"/>
          <w:highlight w:val="green"/>
        </w:rPr>
        <w:t>Exploration</w:t>
      </w:r>
      <w:r>
        <w:rPr>
          <w:rFonts w:eastAsia="Times New Roman" w:cs="Times New Roman" w:ascii="Times New Roman" w:hAnsi="Times New Roman"/>
          <w:sz w:val="24"/>
          <w:szCs w:val="24"/>
        </w:rPr>
        <w:t xml:space="preserve"> of packet-loss rate (and overall system reliability) on 100GbE networks at high bit-rates, </w:t>
      </w:r>
      <w:commentRangeStart w:id="10"/>
      <w:r>
        <w:rPr>
          <w:rFonts w:eastAsia="Times New Roman" w:cs="Times New Roman" w:ascii="Times New Roman" w:hAnsi="Times New Roman"/>
          <w:sz w:val="24"/>
          <w:szCs w:val="24"/>
        </w:rPr>
        <w:t>under different topology setups</w:t>
      </w:r>
      <w:ins w:id="10" w:author="Unknown Author" w:date="2018-10-18T14:41:52Z">
        <w:r>
          <w:rPr>
            <w:rFonts w:eastAsia="Times New Roman" w:cs="Times New Roman" w:ascii="Times New Roman" w:hAnsi="Times New Roman"/>
            <w:sz w:val="24"/>
            <w:szCs w:val="24"/>
          </w:rPr>
        </w:r>
      </w:ins>
      <w:commentRangeEnd w:id="10"/>
      <w:r>
        <w:commentReference w:id="10"/>
      </w:r>
      <w:r>
        <w:rPr>
          <w:rFonts w:eastAsia="Times New Roman" w:cs="Times New Roman" w:ascii="Times New Roman" w:hAnsi="Times New Roman"/>
          <w:sz w:val="24"/>
          <w:szCs w:val="24"/>
        </w:rPr>
        <w:t>, and with d</w:t>
      </w:r>
      <w:commentRangeStart w:id="11"/>
      <w:r>
        <w:rPr>
          <w:rFonts w:eastAsia="Times New Roman" w:cs="Times New Roman" w:ascii="Times New Roman" w:hAnsi="Times New Roman"/>
          <w:sz w:val="24"/>
          <w:szCs w:val="24"/>
        </w:rPr>
        <w:t>ifferent hardware options</w:t>
      </w:r>
      <w:ins w:id="11" w:author="Unknown Author" w:date="2018-10-18T14:42:31Z">
        <w:commentRangeEnd w:id="11"/>
        <w:r>
          <w:commentReference w:id="11"/>
        </w:r>
        <w:r>
          <w:rPr>
            <w:rFonts w:eastAsia="Times New Roman" w:cs="Times New Roman" w:ascii="Times New Roman" w:hAnsi="Times New Roman"/>
            <w:sz w:val="24"/>
            <w:szCs w:val="24"/>
          </w:rPr>
        </w:r>
      </w:ins>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ins w:id="12" w:author="Unknown Author" w:date="2018-10-18T14:43:27Z">
        <w:r>
          <w:rPr>
            <w:rFonts w:eastAsia="Times New Roman" w:cs="Times New Roman" w:ascii="Times New Roman" w:hAnsi="Times New Roman"/>
            <w:sz w:val="24"/>
            <w:szCs w:val="24"/>
          </w:rPr>
          <w:commentReference w:id="12"/>
        </w:r>
      </w:ins>
      <w:ins w:id="13" w:author="Unknown Author" w:date="2018-10-18T14:44:01Z">
        <w:r>
          <w:rPr>
            <w:rFonts w:eastAsia="Times New Roman" w:cs="Times New Roman" w:ascii="Times New Roman" w:hAnsi="Times New Roman"/>
            <w:sz w:val="24"/>
            <w:szCs w:val="24"/>
          </w:rPr>
          <w:commentReference w:id="13"/>
        </w:r>
      </w:ins>
      <w:r>
        <w:rPr>
          <w:rFonts w:eastAsia="Times New Roman" w:cs="Times New Roman" w:ascii="Times New Roman" w:hAnsi="Times New Roman"/>
          <w:sz w:val="24"/>
          <w:szCs w:val="24"/>
        </w:rPr>
        <w:t xml:space="preserve">Exploration of the efficiacy of </w:t>
      </w:r>
      <w:commentRangeStart w:id="14"/>
      <w:r>
        <w:rPr>
          <w:rFonts w:eastAsia="Times New Roman" w:cs="Times New Roman" w:ascii="Times New Roman" w:hAnsi="Times New Roman"/>
          <w:sz w:val="24"/>
          <w:szCs w:val="24"/>
        </w:rPr>
        <w:t>DWDM</w:t>
      </w:r>
      <w:ins w:id="14" w:author="Unknown Author" w:date="2018-10-18T14:43:13Z">
        <w:r>
          <w:rPr>
            <w:rFonts w:eastAsia="Times New Roman" w:cs="Times New Roman" w:ascii="Times New Roman" w:hAnsi="Times New Roman"/>
            <w:sz w:val="24"/>
            <w:szCs w:val="24"/>
          </w:rPr>
        </w:r>
      </w:ins>
      <w:commentRangeEnd w:id="14"/>
      <w:r>
        <w:commentReference w:id="14"/>
      </w:r>
      <w:r>
        <w:rPr>
          <w:rFonts w:eastAsia="Times New Roman" w:cs="Times New Roman" w:ascii="Times New Roman" w:hAnsi="Times New Roman"/>
          <w:sz w:val="24"/>
          <w:szCs w:val="24"/>
        </w:rPr>
        <w:t xml:space="preserve"> and duplex implementations of 100GbE network links – possibly in conjunction with PCIe connections as well</w:t>
      </w:r>
    </w:p>
    <w:p>
      <w:pPr>
        <w:pStyle w:val="Normal"/>
        <w:rPr/>
      </w:pPr>
      <w:r>
        <w:rPr>
          <w:rFonts w:eastAsia="Times New Roman" w:cs="Times New Roman" w:ascii="Times New Roman" w:hAnsi="Times New Roman"/>
          <w:sz w:val="24"/>
          <w:szCs w:val="24"/>
        </w:rPr>
        <w:t xml:space="preserve">3) </w:t>
      </w:r>
      <w:ins w:id="15" w:author="Unknown Author" w:date="2018-10-18T14:44:12Z">
        <w:r>
          <w:rPr>
            <w:rFonts w:eastAsia="Times New Roman" w:cs="Times New Roman" w:ascii="Times New Roman" w:hAnsi="Times New Roman"/>
            <w:sz w:val="24"/>
            <w:szCs w:val="24"/>
          </w:rPr>
          <w:commentReference w:id="15"/>
        </w:r>
      </w:ins>
      <w:r>
        <w:rPr>
          <w:rFonts w:eastAsia="Times New Roman" w:cs="Times New Roman" w:ascii="Times New Roman" w:hAnsi="Times New Roman"/>
          <w:sz w:val="24"/>
          <w:szCs w:val="24"/>
        </w:rPr>
        <w:t>Exploration of cooling and RFI-shielding methods and requirements for Xilinx evaluation and production boards</w:t>
      </w:r>
    </w:p>
    <w:p>
      <w:pPr>
        <w:pStyle w:val="Normal"/>
        <w:rPr/>
      </w:pPr>
      <w:r>
        <w:rPr>
          <w:rFonts w:eastAsia="Times New Roman" w:cs="Times New Roman" w:ascii="Times New Roman" w:hAnsi="Times New Roman"/>
          <w:sz w:val="24"/>
          <w:szCs w:val="24"/>
        </w:rPr>
        <w:t xml:space="preserve">4) Exploration of </w:t>
      </w:r>
      <w:commentRangeStart w:id="16"/>
      <w:r>
        <w:rPr>
          <w:rFonts w:eastAsia="Times New Roman" w:cs="Times New Roman" w:ascii="Times New Roman" w:hAnsi="Times New Roman"/>
          <w:sz w:val="24"/>
          <w:szCs w:val="24"/>
        </w:rPr>
        <w:t>new ADCs</w:t>
      </w:r>
      <w:ins w:id="16" w:author="Unknown Author" w:date="2018-10-18T14:45:37Z">
        <w:r>
          <w:rPr>
            <w:rFonts w:eastAsia="Times New Roman" w:cs="Times New Roman" w:ascii="Times New Roman" w:hAnsi="Times New Roman"/>
            <w:sz w:val="24"/>
            <w:szCs w:val="24"/>
          </w:rPr>
        </w:r>
      </w:ins>
      <w:commentRangeEnd w:id="16"/>
      <w:r>
        <w:commentReference w:id="16"/>
      </w:r>
      <w:r>
        <w:rPr>
          <w:rFonts w:eastAsia="Times New Roman" w:cs="Times New Roman" w:ascii="Times New Roman" w:hAnsi="Times New Roman"/>
          <w:sz w:val="24"/>
          <w:szCs w:val="24"/>
        </w:rPr>
        <w:t xml:space="preserve"> and their </w:t>
      </w:r>
      <w:commentRangeStart w:id="17"/>
      <w:r>
        <w:rPr>
          <w:rFonts w:eastAsia="Times New Roman" w:cs="Times New Roman" w:ascii="Times New Roman" w:hAnsi="Times New Roman"/>
          <w:sz w:val="24"/>
          <w:szCs w:val="24"/>
        </w:rPr>
        <w:t>calibration methods (as well as spur suppression and channel isolation)</w:t>
      </w:r>
      <w:ins w:id="17" w:author="Unknown Author" w:date="2018-10-18T14:46:04Z">
        <w:commentRangeEnd w:id="17"/>
        <w:r>
          <w:commentReference w:id="17"/>
        </w:r>
        <w:r>
          <w:rPr>
            <w:rFonts w:eastAsia="Times New Roman" w:cs="Times New Roman" w:ascii="Times New Roman" w:hAnsi="Times New Roman"/>
            <w:sz w:val="24"/>
            <w:szCs w:val="24"/>
          </w:rPr>
        </w:r>
      </w:ins>
    </w:p>
    <w:p>
      <w:pPr>
        <w:pStyle w:val="Normal"/>
        <w:rPr/>
      </w:pPr>
      <w:r>
        <w:rPr>
          <w:rFonts w:eastAsia="Times New Roman" w:cs="Times New Roman" w:ascii="Times New Roman" w:hAnsi="Times New Roman"/>
          <w:sz w:val="24"/>
          <w:szCs w:val="24"/>
          <w:highlight w:val="green"/>
        </w:rPr>
        <w:t xml:space="preserve">5) </w:t>
      </w:r>
      <w:ins w:id="18" w:author="Unknown Author" w:date="2018-10-18T14:47:05Z">
        <w:r>
          <w:rPr>
            <w:rFonts w:eastAsia="Times New Roman" w:cs="Times New Roman" w:ascii="Times New Roman" w:hAnsi="Times New Roman"/>
            <w:sz w:val="24"/>
            <w:szCs w:val="24"/>
            <w:highlight w:val="green"/>
          </w:rPr>
          <w:commentReference w:id="18"/>
        </w:r>
      </w:ins>
      <w:r>
        <w:rPr>
          <w:rFonts w:eastAsia="Times New Roman" w:cs="Times New Roman" w:ascii="Times New Roman" w:hAnsi="Times New Roman"/>
          <w:sz w:val="24"/>
          <w:szCs w:val="24"/>
          <w:highlight w:val="green"/>
        </w:rPr>
        <w:t>Exploration</w:t>
      </w:r>
      <w:r>
        <w:rPr>
          <w:rFonts w:eastAsia="Times New Roman" w:cs="Times New Roman" w:ascii="Times New Roman" w:hAnsi="Times New Roman"/>
          <w:sz w:val="24"/>
          <w:szCs w:val="24"/>
        </w:rPr>
        <w:t xml:space="preserve"> of the </w:t>
      </w:r>
      <w:commentRangeStart w:id="19"/>
      <w:r>
        <w:rPr>
          <w:rFonts w:eastAsia="Times New Roman" w:cs="Times New Roman" w:ascii="Times New Roman" w:hAnsi="Times New Roman"/>
          <w:sz w:val="24"/>
          <w:szCs w:val="24"/>
        </w:rPr>
        <w:t>logic requirements</w:t>
      </w:r>
      <w:ins w:id="19" w:author="Unknown Author" w:date="2018-10-18T14:46:57Z">
        <w:r>
          <w:rPr>
            <w:rFonts w:eastAsia="Times New Roman" w:cs="Times New Roman" w:ascii="Times New Roman" w:hAnsi="Times New Roman"/>
            <w:sz w:val="24"/>
            <w:szCs w:val="24"/>
          </w:rPr>
        </w:r>
      </w:ins>
      <w:commentRangeEnd w:id="19"/>
      <w:r>
        <w:commentReference w:id="19"/>
      </w:r>
      <w:r>
        <w:rPr>
          <w:rFonts w:eastAsia="Times New Roman" w:cs="Times New Roman" w:ascii="Times New Roman" w:hAnsi="Times New Roman"/>
          <w:sz w:val="24"/>
          <w:szCs w:val="24"/>
        </w:rPr>
        <w:t xml:space="preserve"> necessary to implement communication interfaces (100GbE, duplex 100GbE, DWDM 100GbE, PCIe 3x8, PCIe 3x16, PCIE 4x8, FMC, FMC+, etc…) in new Xilinx boards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II.B.Firmware Development</w:t>
      </w:r>
    </w:p>
    <w:p>
      <w:pPr>
        <w:pStyle w:val="Normal"/>
        <w:rPr/>
      </w:pPr>
      <w:r>
        <w:rPr>
          <w:rFonts w:eastAsia="Times New Roman" w:cs="Times New Roman" w:ascii="Times New Roman" w:hAnsi="Times New Roman"/>
          <w:sz w:val="24"/>
          <w:szCs w:val="24"/>
        </w:rPr>
        <w:t>In light of the variety of new hardware that GBO intends to base future digital backend systems on, a variety of new firmware ‘</w:t>
      </w:r>
      <w:commentRangeStart w:id="20"/>
      <w:r>
        <w:rPr>
          <w:rFonts w:eastAsia="Times New Roman" w:cs="Times New Roman" w:ascii="Times New Roman" w:hAnsi="Times New Roman"/>
          <w:sz w:val="24"/>
          <w:szCs w:val="24"/>
        </w:rPr>
        <w:t>blocks</w:t>
      </w:r>
      <w:ins w:id="20" w:author="Unknown Author" w:date="2018-10-18T14:48:09Z">
        <w:r>
          <w:rPr>
            <w:rFonts w:eastAsia="Times New Roman" w:cs="Times New Roman" w:ascii="Times New Roman" w:hAnsi="Times New Roman"/>
            <w:sz w:val="24"/>
            <w:szCs w:val="24"/>
          </w:rPr>
        </w:r>
      </w:ins>
      <w:commentRangeEnd w:id="20"/>
      <w:r>
        <w:commentReference w:id="20"/>
      </w:r>
      <w:r>
        <w:rPr>
          <w:rFonts w:eastAsia="Times New Roman" w:cs="Times New Roman" w:ascii="Times New Roman" w:hAnsi="Times New Roman"/>
          <w:sz w:val="24"/>
          <w:szCs w:val="24"/>
        </w:rPr>
        <w:t xml:space="preserve">’ will need to be developed for interfacing with various FPGA-facing peripherals as well as for executing for advanced DSP techniques. In addition, new firmware ‘tools’ may need to be developed to allow our CASPER-based designs to take advantage of the totality of hardware advancements that are provided by Xilinx Ultrascale+ and later technologies. A list of </w:t>
      </w:r>
      <w:commentRangeStart w:id="21"/>
      <w:r>
        <w:rPr>
          <w:rFonts w:eastAsia="Times New Roman" w:cs="Times New Roman" w:ascii="Times New Roman" w:hAnsi="Times New Roman"/>
          <w:sz w:val="24"/>
          <w:szCs w:val="24"/>
        </w:rPr>
        <w:t>prospective developments</w:t>
      </w:r>
      <w:ins w:id="21" w:author="Unknown Author" w:date="2018-10-18T14:49:00Z">
        <w:r>
          <w:rPr>
            <w:rFonts w:eastAsia="Times New Roman" w:cs="Times New Roman" w:ascii="Times New Roman" w:hAnsi="Times New Roman"/>
            <w:sz w:val="24"/>
            <w:szCs w:val="24"/>
          </w:rPr>
        </w:r>
      </w:ins>
      <w:commentRangeEnd w:id="21"/>
      <w:r>
        <w:commentReference w:id="21"/>
      </w:r>
      <w:r>
        <w:rPr>
          <w:rFonts w:eastAsia="Times New Roman" w:cs="Times New Roman" w:ascii="Times New Roman" w:hAnsi="Times New Roman"/>
          <w:sz w:val="24"/>
          <w:szCs w:val="24"/>
        </w:rPr>
        <w:t xml:space="preserve"> is provided below (“Basic </w:t>
      </w:r>
      <w:commentRangeStart w:id="22"/>
      <w:r>
        <w:rPr>
          <w:rFonts w:eastAsia="Times New Roman" w:cs="Times New Roman" w:ascii="Times New Roman" w:hAnsi="Times New Roman"/>
          <w:sz w:val="24"/>
          <w:szCs w:val="24"/>
        </w:rPr>
        <w:t>EDK</w:t>
      </w:r>
      <w:ins w:id="22" w:author="Unknown Author" w:date="2018-10-18T14:48:30Z">
        <w:r>
          <w:rPr>
            <w:rFonts w:eastAsia="Times New Roman" w:cs="Times New Roman" w:ascii="Times New Roman" w:hAnsi="Times New Roman"/>
            <w:sz w:val="24"/>
            <w:szCs w:val="24"/>
          </w:rPr>
        </w:r>
      </w:ins>
      <w:commentRangeEnd w:id="22"/>
      <w:r>
        <w:commentReference w:id="22"/>
      </w:r>
      <w:r>
        <w:rPr>
          <w:rFonts w:eastAsia="Times New Roman" w:cs="Times New Roman" w:ascii="Times New Roman" w:hAnsi="Times New Roman"/>
          <w:sz w:val="24"/>
          <w:szCs w:val="24"/>
        </w:rPr>
        <w:t>” vs. “CASPER EDK” refers to whether the block will need to interface with off-chip peripherals – both categories will be of interest to the wider community):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highlight w:val="green"/>
        </w:rPr>
        <w:t>Basic</w:t>
      </w:r>
      <w:r>
        <w:rPr>
          <w:rFonts w:eastAsia="Times New Roman" w:cs="Times New Roman" w:ascii="Times New Roman" w:hAnsi="Times New Roman"/>
          <w:sz w:val="24"/>
          <w:szCs w:val="24"/>
        </w:rPr>
        <w:t xml:space="preserve"> EDK blocks to implement our custom encoding protocols (as listed above) – both for the conversion and for the de-conversion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 CASPER EDK blocks to interface any custom or Commercial-Off-The-Shelf (COTS) hardware (ADC/GbE/etc…) FMC cards with FPGA boards (custom or COTS)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ins w:id="23" w:author="Unknown Author" w:date="2018-10-18T14:50:14Z">
        <w:r>
          <w:rPr>
            <w:rFonts w:eastAsia="Times New Roman" w:cs="Times New Roman" w:ascii="Times New Roman" w:hAnsi="Times New Roman"/>
            <w:sz w:val="24"/>
            <w:szCs w:val="24"/>
          </w:rPr>
          <w:commentReference w:id="23"/>
        </w:r>
      </w:ins>
      <w:r>
        <w:rPr>
          <w:rFonts w:eastAsia="Times New Roman" w:cs="Times New Roman" w:ascii="Times New Roman" w:hAnsi="Times New Roman"/>
          <w:sz w:val="24"/>
          <w:szCs w:val="24"/>
        </w:rPr>
        <w:t xml:space="preserve">CASPER EDK blocks to interface the Programmable Software (PS) portion of Xilinx </w:t>
      </w:r>
      <w:commentRangeStart w:id="24"/>
      <w:r>
        <w:rPr>
          <w:rFonts w:eastAsia="Times New Roman" w:cs="Times New Roman" w:ascii="Times New Roman" w:hAnsi="Times New Roman"/>
          <w:sz w:val="24"/>
          <w:szCs w:val="24"/>
        </w:rPr>
        <w:t xml:space="preserve">MPSoC or RFSoC </w:t>
      </w:r>
      <w:ins w:id="24" w:author="Unknown Author" w:date="2018-10-18T14:50:06Z">
        <w:r>
          <w:rPr>
            <w:rFonts w:eastAsia="Times New Roman" w:cs="Times New Roman" w:ascii="Times New Roman" w:hAnsi="Times New Roman"/>
            <w:sz w:val="24"/>
            <w:szCs w:val="24"/>
          </w:rPr>
        </w:r>
      </w:ins>
      <w:commentRangeEnd w:id="24"/>
      <w:r>
        <w:commentReference w:id="24"/>
      </w:r>
      <w:r>
        <w:rPr>
          <w:rFonts w:eastAsia="Times New Roman" w:cs="Times New Roman" w:ascii="Times New Roman" w:hAnsi="Times New Roman"/>
          <w:sz w:val="24"/>
          <w:szCs w:val="24"/>
        </w:rPr>
        <w:t>chips to the Programmable Logic (PL) portion the chips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4) CASPER EDK blocks to interface the FPGA with the various I/O protocols outlined in investigation #5 above</w:t>
      </w:r>
    </w:p>
    <w:p>
      <w:pPr>
        <w:pStyle w:val="Normal"/>
        <w:rPr/>
      </w:pPr>
      <w:r>
        <w:rPr>
          <w:rFonts w:eastAsia="Times New Roman" w:cs="Times New Roman" w:ascii="Times New Roman" w:hAnsi="Times New Roman"/>
          <w:sz w:val="24"/>
          <w:szCs w:val="24"/>
        </w:rPr>
        <w:t xml:space="preserve">5) </w:t>
      </w:r>
      <w:r>
        <w:rPr>
          <w:rFonts w:eastAsia="Times New Roman" w:cs="Times New Roman" w:ascii="Times New Roman" w:hAnsi="Times New Roman"/>
          <w:sz w:val="24"/>
          <w:szCs w:val="24"/>
          <w:highlight w:val="green"/>
        </w:rPr>
        <w:t>Basic</w:t>
      </w:r>
      <w:r>
        <w:rPr>
          <w:rFonts w:eastAsia="Times New Roman" w:cs="Times New Roman" w:ascii="Times New Roman" w:hAnsi="Times New Roman"/>
          <w:sz w:val="24"/>
          <w:szCs w:val="24"/>
        </w:rPr>
        <w:t xml:space="preserve"> EDK blocks to implement the Spectral Kurtosis RFI-excision technique outlined in section II.B.Active RFI Excision</w:t>
        <w:br/>
        <w:t xml:space="preserve">6) </w:t>
      </w:r>
      <w:commentRangeStart w:id="25"/>
      <w:r>
        <w:rPr>
          <w:rFonts w:eastAsia="Times New Roman" w:cs="Times New Roman" w:ascii="Times New Roman" w:hAnsi="Times New Roman"/>
          <w:sz w:val="24"/>
          <w:szCs w:val="24"/>
        </w:rPr>
        <w:t>Basic EDK blocks necessary to implement a next-generation Artificial Pulsar for instrument testing (generating, sampling/saving example data-sets)</w:t>
      </w:r>
      <w:ins w:id="25" w:author="Unknown Author" w:date="2018-10-18T14:50:38Z">
        <w:r>
          <w:rPr>
            <w:rFonts w:eastAsia="Times New Roman" w:cs="Times New Roman" w:ascii="Times New Roman" w:hAnsi="Times New Roman"/>
            <w:sz w:val="24"/>
            <w:szCs w:val="24"/>
          </w:rPr>
        </w:r>
      </w:ins>
      <w:commentRangeEnd w:id="25"/>
      <w:r>
        <w:commentReference w:id="25"/>
      </w:r>
      <w:r>
        <w:rPr>
          <w:rFonts w:eastAsia="Times New Roman" w:cs="Times New Roman" w:ascii="Times New Roman" w:hAnsi="Times New Roman"/>
          <w:sz w:val="24"/>
          <w:szCs w:val="24"/>
        </w:rPr>
        <w:br/>
        <w:t xml:space="preserve">7) CASPER EDK blocks to interface </w:t>
      </w:r>
      <w:commentRangeStart w:id="26"/>
      <w:r>
        <w:rPr>
          <w:rFonts w:eastAsia="Times New Roman" w:cs="Times New Roman" w:ascii="Times New Roman" w:hAnsi="Times New Roman"/>
          <w:sz w:val="24"/>
          <w:szCs w:val="24"/>
        </w:rPr>
        <w:t>DACs</w:t>
      </w:r>
      <w:ins w:id="26" w:author="Unknown Author" w:date="2018-10-18T14:50:55Z">
        <w:r>
          <w:rPr>
            <w:rFonts w:eastAsia="Times New Roman" w:cs="Times New Roman" w:ascii="Times New Roman" w:hAnsi="Times New Roman"/>
            <w:sz w:val="24"/>
            <w:szCs w:val="24"/>
          </w:rPr>
        </w:r>
      </w:ins>
      <w:commentRangeEnd w:id="26"/>
      <w:r>
        <w:commentReference w:id="26"/>
      </w:r>
      <w:r>
        <w:rPr>
          <w:rFonts w:eastAsia="Times New Roman" w:cs="Times New Roman" w:ascii="Times New Roman" w:hAnsi="Times New Roman"/>
          <w:sz w:val="24"/>
          <w:szCs w:val="24"/>
        </w:rPr>
        <w:t xml:space="preserve"> with </w:t>
      </w:r>
      <w:commentRangeStart w:id="27"/>
      <w:r>
        <w:rPr>
          <w:rFonts w:eastAsia="Times New Roman" w:cs="Times New Roman" w:ascii="Times New Roman" w:hAnsi="Times New Roman"/>
          <w:sz w:val="24"/>
          <w:szCs w:val="24"/>
        </w:rPr>
        <w:t>CASPER toolflow</w:t>
      </w:r>
      <w:ins w:id="27" w:author="Unknown Author" w:date="2018-10-18T14:51:23Z">
        <w:commentRangeEnd w:id="27"/>
        <w:r>
          <w:commentReference w:id="27"/>
        </w:r>
        <w:r>
          <w:rPr>
            <w:rFonts w:eastAsia="Times New Roman" w:cs="Times New Roman" w:ascii="Times New Roman" w:hAnsi="Times New Roman"/>
            <w:sz w:val="24"/>
            <w:szCs w:val="24"/>
          </w:rPr>
        </w:r>
      </w:ins>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Section II.B.Protocols/formats for high data rates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 part of our exploration of future digital backend systems, it  is important to evaluate the opportunities and difficulties created by higher BW communication networks and higher bit-per-second data rates coming from the ADCs. To this effect, we propose examining the following topics:</w:t>
      </w:r>
    </w:p>
    <w:p>
      <w:pPr>
        <w:pStyle w:val="Normal"/>
        <w:numPr>
          <w:ilvl w:val="0"/>
          <w:numId w:val="1"/>
        </w:numPr>
        <w:spacing w:before="0" w:after="160"/>
        <w:contextualSpacing/>
        <w:rPr>
          <w:rFonts w:ascii="Times New Roman" w:hAnsi="Times New Roman" w:eastAsia="Times New Roman" w:cs="Times New Roman"/>
          <w:sz w:val="24"/>
          <w:szCs w:val="24"/>
        </w:rPr>
      </w:pPr>
      <w:ins w:id="28" w:author="Unknown Author" w:date="2018-10-18T14:51:58Z">
        <w:r>
          <w:rPr>
            <w:rFonts w:eastAsia="Times New Roman" w:cs="Times New Roman" w:ascii="Times New Roman" w:hAnsi="Times New Roman"/>
            <w:sz w:val="24"/>
            <w:szCs w:val="24"/>
            <w:highlight w:val="green"/>
          </w:rPr>
          <w:commentReference w:id="28"/>
        </w:r>
      </w:ins>
      <w:r>
        <w:rPr>
          <w:rFonts w:eastAsia="Times New Roman" w:cs="Times New Roman" w:ascii="Times New Roman" w:hAnsi="Times New Roman"/>
          <w:sz w:val="24"/>
          <w:szCs w:val="24"/>
          <w:highlight w:val="green"/>
        </w:rPr>
        <w:t xml:space="preserve">Exploring </w:t>
      </w:r>
      <w:r>
        <w:rPr>
          <w:rFonts w:eastAsia="Times New Roman" w:cs="Times New Roman" w:ascii="Times New Roman" w:hAnsi="Times New Roman"/>
          <w:sz w:val="24"/>
          <w:szCs w:val="24"/>
        </w:rPr>
        <w:t>the possibility and overall suitability of Duplexed or DWDM 100GbE links.</w:t>
      </w:r>
    </w:p>
    <w:p>
      <w:pPr>
        <w:pStyle w:val="Normal"/>
        <w:numPr>
          <w:ilvl w:val="0"/>
          <w:numId w:val="1"/>
        </w:numPr>
        <w:spacing w:before="0" w:after="160"/>
        <w:contextualSpacing/>
        <w:rPr>
          <w:rFonts w:ascii="Times New Roman" w:hAnsi="Times New Roman" w:eastAsia="Times New Roman" w:cs="Times New Roman"/>
          <w:sz w:val="24"/>
          <w:szCs w:val="24"/>
        </w:rPr>
      </w:pPr>
      <w:ins w:id="29" w:author="Unknown Author" w:date="2018-10-18T14:52:09Z">
        <w:r>
          <w:rPr>
            <w:rFonts w:eastAsia="Times New Roman" w:cs="Times New Roman" w:ascii="Times New Roman" w:hAnsi="Times New Roman"/>
            <w:sz w:val="24"/>
            <w:szCs w:val="24"/>
            <w:highlight w:val="green"/>
          </w:rPr>
          <w:commentReference w:id="29"/>
        </w:r>
      </w:ins>
      <w:r>
        <w:rPr>
          <w:rFonts w:eastAsia="Times New Roman" w:cs="Times New Roman" w:ascii="Times New Roman" w:hAnsi="Times New Roman"/>
          <w:sz w:val="24"/>
          <w:szCs w:val="24"/>
          <w:highlight w:val="green"/>
        </w:rPr>
        <w:t xml:space="preserve">Exploring </w:t>
      </w:r>
      <w:r>
        <w:rPr>
          <w:rFonts w:eastAsia="Times New Roman" w:cs="Times New Roman" w:ascii="Times New Roman" w:hAnsi="Times New Roman"/>
          <w:sz w:val="24"/>
          <w:szCs w:val="24"/>
        </w:rPr>
        <w:t>the implications of a network topology based on ‘few’ 100GbE links as opposed to ‘many’ 10GbE links.</w:t>
      </w:r>
    </w:p>
    <w:p>
      <w:pPr>
        <w:pStyle w:val="Normal"/>
        <w:numPr>
          <w:ilvl w:val="0"/>
          <w:numId w:val="1"/>
        </w:numPr>
        <w:spacing w:before="0" w:after="160"/>
        <w:contextualSpacing/>
        <w:rPr>
          <w:rFonts w:ascii="Times New Roman" w:hAnsi="Times New Roman" w:eastAsia="Times New Roman" w:cs="Times New Roman"/>
          <w:sz w:val="24"/>
          <w:szCs w:val="24"/>
        </w:rPr>
      </w:pPr>
      <w:ins w:id="30" w:author="Unknown Author" w:date="2018-10-18T14:52:41Z">
        <w:r>
          <w:rPr>
            <w:rFonts w:eastAsia="Times New Roman" w:cs="Times New Roman" w:ascii="Times New Roman" w:hAnsi="Times New Roman"/>
            <w:sz w:val="24"/>
            <w:szCs w:val="24"/>
          </w:rPr>
          <w:commentReference w:id="30"/>
        </w:r>
      </w:ins>
      <w:r>
        <w:rPr>
          <w:rFonts w:eastAsia="Times New Roman" w:cs="Times New Roman" w:ascii="Times New Roman" w:hAnsi="Times New Roman"/>
          <w:sz w:val="24"/>
          <w:szCs w:val="24"/>
        </w:rPr>
        <w:t>Reliable/fast/low-latency/generalized packet formats for relaying high-speed, high bit-depth ADC samples from a receiver-room based transmitter to a equipment-room based DSP system</w:t>
      </w:r>
    </w:p>
    <w:p>
      <w:pPr>
        <w:pStyle w:val="Normal"/>
        <w:numPr>
          <w:ilvl w:val="0"/>
          <w:numId w:val="1"/>
        </w:numPr>
        <w:spacing w:before="0" w:after="160"/>
        <w:contextualSpacing/>
        <w:rPr>
          <w:rFonts w:ascii="Times New Roman" w:hAnsi="Times New Roman" w:eastAsia="Times New Roman" w:cs="Times New Roman"/>
          <w:sz w:val="24"/>
          <w:szCs w:val="24"/>
        </w:rPr>
      </w:pPr>
      <w:ins w:id="31" w:author="Unknown Author" w:date="2018-10-18T14:53:13Z">
        <w:r>
          <w:rPr>
            <w:rFonts w:eastAsia="Times New Roman" w:cs="Times New Roman" w:ascii="Times New Roman" w:hAnsi="Times New Roman"/>
            <w:sz w:val="24"/>
            <w:szCs w:val="24"/>
          </w:rPr>
          <w:commentReference w:id="31"/>
        </w:r>
      </w:ins>
      <w:r>
        <w:rPr>
          <w:rFonts w:eastAsia="Times New Roman" w:cs="Times New Roman" w:ascii="Times New Roman" w:hAnsi="Times New Roman"/>
          <w:sz w:val="24"/>
          <w:szCs w:val="24"/>
        </w:rPr>
        <w:t>Evaluation of a PCIe-mounted (gen 3 or 4) FPGA-based card for suitability in larger systems.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II.B.Active RFI excision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 mentioned in section II.A, the GBO is committed to continuing in its role as a world-leader at spectrum sharing. To that point, a survey of current RFI-excision techniques under development or consideration at the observatory is provided below.</w:t>
      </w:r>
    </w:p>
    <w:p>
      <w:pPr>
        <w:pStyle w:val="Normal"/>
        <w:rPr/>
      </w:pPr>
      <w:r>
        <w:rPr>
          <w:rFonts w:eastAsia="Times New Roman" w:cs="Times New Roman" w:ascii="Times New Roman" w:hAnsi="Times New Roman"/>
          <w:sz w:val="24"/>
          <w:szCs w:val="24"/>
        </w:rPr>
        <w:t>In addition to active techniques for detecting and removing unwanted RFI in real-time,</w:t>
      </w:r>
      <w:commentRangeStart w:id="32"/>
      <w:r>
        <w:rPr>
          <w:rFonts w:eastAsia="Times New Roman" w:cs="Times New Roman" w:ascii="Times New Roman" w:hAnsi="Times New Roman"/>
          <w:sz w:val="24"/>
          <w:szCs w:val="24"/>
        </w:rPr>
        <w:t xml:space="preserve"> GBO specifically (and the radio astronomy community in general) is in need of a robust and generalized test methodology for validating the ability of any RFI-excision technique to be effective while simultaneously maintaining the scientific quality of the affected data – such a methodology does not exist in the public domain, but would be a great boon to the future of the larger community.</w:t>
      </w:r>
      <w:ins w:id="32" w:author="Unknown Author" w:date="2018-10-18T14:54:11Z">
        <w:commentRangeEnd w:id="32"/>
        <w:r>
          <w:commentReference w:id="32"/>
        </w:r>
        <w:r>
          <w:rPr>
            <w:rFonts w:eastAsia="Times New Roman" w:cs="Times New Roman" w:ascii="Times New Roman" w:hAnsi="Times New Roman"/>
            <w:sz w:val="24"/>
            <w:szCs w:val="24"/>
          </w:rPr>
        </w:r>
      </w:ins>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highlight w:val="green"/>
        </w:rPr>
        <w:t>Impulsive RFI Mitigation:</w:t>
      </w:r>
      <w:r>
        <w:rPr>
          <w:rFonts w:eastAsia="Times New Roman" w:cs="Times New Roman" w:ascii="Times New Roman" w:hAnsi="Times New Roman"/>
          <w:sz w:val="24"/>
          <w:szCs w:val="24"/>
        </w:rPr>
        <w:br/>
        <w:t xml:space="preserve">Initially conceived by Cedric Viou at Nancay Observatory as a method for detecting and eliminating interference from ground-based RADAR sources, the GBO digital group has now implemented </w:t>
      </w:r>
      <w:commentRangeStart w:id="33"/>
      <w:r>
        <w:rPr>
          <w:rFonts w:eastAsia="Times New Roman" w:cs="Times New Roman" w:ascii="Times New Roman" w:hAnsi="Times New Roman"/>
          <w:sz w:val="24"/>
          <w:szCs w:val="24"/>
        </w:rPr>
        <w:t>it</w:t>
      </w:r>
      <w:ins w:id="33" w:author="Unknown Author" w:date="2018-10-18T14:54:57Z">
        <w:r>
          <w:rPr>
            <w:rFonts w:eastAsia="Times New Roman" w:cs="Times New Roman" w:ascii="Times New Roman" w:hAnsi="Times New Roman"/>
            <w:sz w:val="24"/>
            <w:szCs w:val="24"/>
          </w:rPr>
        </w:r>
      </w:ins>
      <w:commentRangeEnd w:id="33"/>
      <w:r>
        <w:commentReference w:id="33"/>
      </w:r>
      <w:r>
        <w:rPr>
          <w:rFonts w:eastAsia="Times New Roman" w:cs="Times New Roman" w:ascii="Times New Roman" w:hAnsi="Times New Roman"/>
          <w:sz w:val="24"/>
          <w:szCs w:val="24"/>
        </w:rPr>
        <w:t xml:space="preserve"> in firmware, and has implemented it in multiple backend systems currently being used on-site at Green Bank. Testing is currently underway, </w:t>
      </w:r>
      <w:commentRangeStart w:id="34"/>
      <w:r>
        <w:rPr>
          <w:rFonts w:eastAsia="Times New Roman" w:cs="Times New Roman" w:ascii="Times New Roman" w:hAnsi="Times New Roman"/>
          <w:sz w:val="24"/>
          <w:szCs w:val="24"/>
        </w:rPr>
        <w:t>but our ability to validate its effectiveness (and to have it become accepted by the wider astronomy community at large) is severely hindered by a lack of formal validation plan like the one outlined above</w:t>
      </w:r>
      <w:ins w:id="34" w:author="Unknown Author" w:date="2018-10-18T14:55:36Z">
        <w:r>
          <w:rPr>
            <w:rFonts w:eastAsia="Times New Roman" w:cs="Times New Roman" w:ascii="Times New Roman" w:hAnsi="Times New Roman"/>
            <w:sz w:val="24"/>
            <w:szCs w:val="24"/>
          </w:rPr>
        </w:r>
      </w:ins>
      <w:commentRangeEnd w:id="34"/>
      <w:r>
        <w:commentReference w:id="34"/>
      </w:r>
      <w:r>
        <w:rPr>
          <w:rFonts w:eastAsia="Times New Roman" w:cs="Times New Roman" w:ascii="Times New Roman" w:hAnsi="Times New Roman"/>
          <w:sz w:val="24"/>
          <w:szCs w:val="24"/>
        </w:rPr>
        <w:t>. To the best of our knowledge, GBO currently possesses the only CASPER-implemented real-time RFI-excision enabled backend systems.</w:t>
        <w:br/>
        <w:t>Source:</w:t>
      </w:r>
      <w:r>
        <w:rPr/>
        <w:t xml:space="preserve"> </w:t>
      </w:r>
      <w:r>
        <w:rPr>
          <w:rFonts w:eastAsia="Times New Roman" w:cs="Times New Roman" w:ascii="Times New Roman" w:hAnsi="Times New Roman"/>
          <w:sz w:val="24"/>
          <w:szCs w:val="24"/>
        </w:rPr>
        <w:t>https://arxiv.org/pdf/1703.00473.pdf</w:t>
      </w:r>
    </w:p>
    <w:p>
      <w:pPr>
        <w:pStyle w:val="Normal"/>
        <w:rPr/>
      </w:pPr>
      <w:r>
        <w:rPr>
          <w:rFonts w:eastAsia="Times New Roman" w:cs="Times New Roman" w:ascii="Times New Roman" w:hAnsi="Times New Roman"/>
          <w:b/>
          <w:sz w:val="24"/>
          <w:szCs w:val="24"/>
          <w:highlight w:val="green"/>
        </w:rPr>
        <w:t>Spectral Kurtosis:</w:t>
      </w:r>
      <w:r>
        <w:rPr>
          <w:rFonts w:eastAsia="Times New Roman" w:cs="Times New Roman" w:ascii="Times New Roman" w:hAnsi="Times New Roman"/>
          <w:b/>
          <w:sz w:val="24"/>
          <w:szCs w:val="24"/>
        </w:rPr>
        <w:br/>
      </w:r>
      <w:r>
        <w:rPr>
          <w:rFonts w:eastAsia="Times New Roman" w:cs="Times New Roman" w:ascii="Times New Roman" w:hAnsi="Times New Roman"/>
          <w:sz w:val="24"/>
          <w:szCs w:val="24"/>
        </w:rPr>
        <w:t xml:space="preserve">Initially conceived by Gelu Nita at the Center for Solar-Terrestrial Research at New Jersey Institute of Technology as a robust statistical RFI detector, </w:t>
      </w:r>
      <w:commentRangeStart w:id="35"/>
      <w:r>
        <w:rPr>
          <w:rFonts w:eastAsia="Times New Roman" w:cs="Times New Roman" w:ascii="Times New Roman" w:hAnsi="Times New Roman"/>
          <w:sz w:val="24"/>
          <w:szCs w:val="24"/>
        </w:rPr>
        <w:t>the simple sum/sum-squared algorithm</w:t>
      </w:r>
      <w:ins w:id="35" w:author="Unknown Author" w:date="2018-10-18T14:56:09Z">
        <w:r>
          <w:rPr>
            <w:rFonts w:eastAsia="Times New Roman" w:cs="Times New Roman" w:ascii="Times New Roman" w:hAnsi="Times New Roman"/>
            <w:sz w:val="24"/>
            <w:szCs w:val="24"/>
          </w:rPr>
        </w:r>
      </w:ins>
      <w:commentRangeEnd w:id="35"/>
      <w:r>
        <w:commentReference w:id="35"/>
      </w:r>
      <w:r>
        <w:rPr>
          <w:rFonts w:eastAsia="Times New Roman" w:cs="Times New Roman" w:ascii="Times New Roman" w:hAnsi="Times New Roman"/>
          <w:sz w:val="24"/>
          <w:szCs w:val="24"/>
        </w:rPr>
        <w:t xml:space="preserve"> lends itself naturally to implementations in FPGAs. Over the past year, a collaboration between the GBO digital group and West Virginia University (Richard Prestage &amp; Evan Smith) have created a python-based implementation of the “Generalized Spectral Kurtosis Estimator” (source 1). Our current implementation is not real-time, and has been designed specifically on archived (and extensively analyzed) GUPPI-RAW data files – its overall effectiveness has been proven, and while more evaluation is required, we are limited in our ability to do so. </w:t>
      </w:r>
      <w:commentRangeStart w:id="36"/>
      <w:r>
        <w:rPr>
          <w:rFonts w:eastAsia="Times New Roman" w:cs="Times New Roman" w:ascii="Times New Roman" w:hAnsi="Times New Roman"/>
          <w:sz w:val="24"/>
          <w:szCs w:val="24"/>
        </w:rPr>
        <w:t>Our current data is too small, too old, and too disparately sampled to allow our tests to arrive at a high level of certainty of its effectiveness</w:t>
      </w:r>
      <w:ins w:id="36" w:author="Unknown Author" w:date="2018-10-18T14:57:00Z">
        <w:r>
          <w:rPr>
            <w:rFonts w:eastAsia="Times New Roman" w:cs="Times New Roman" w:ascii="Times New Roman" w:hAnsi="Times New Roman"/>
            <w:sz w:val="24"/>
            <w:szCs w:val="24"/>
          </w:rPr>
        </w:r>
      </w:ins>
      <w:commentRangeEnd w:id="36"/>
      <w:r>
        <w:commentReference w:id="36"/>
      </w:r>
      <w:r>
        <w:rPr>
          <w:rFonts w:eastAsia="Times New Roman" w:cs="Times New Roman" w:ascii="Times New Roman" w:hAnsi="Times New Roman"/>
          <w:sz w:val="24"/>
          <w:szCs w:val="24"/>
        </w:rPr>
        <w:t xml:space="preserve"> under varying conditions (especially when initialization/calibration is taken into account). Additionally, none of our existing backend systems have e</w:t>
      </w:r>
      <w:commentRangeStart w:id="37"/>
      <w:r>
        <w:rPr>
          <w:rFonts w:eastAsia="Times New Roman" w:cs="Times New Roman" w:ascii="Times New Roman" w:hAnsi="Times New Roman"/>
          <w:sz w:val="24"/>
          <w:szCs w:val="24"/>
        </w:rPr>
        <w:t>nough overhead in the FPGA</w:t>
      </w:r>
      <w:ins w:id="37" w:author="Unknown Author" w:date="2018-10-18T14:57:19Z">
        <w:r>
          <w:rPr>
            <w:rFonts w:eastAsia="Times New Roman" w:cs="Times New Roman" w:ascii="Times New Roman" w:hAnsi="Times New Roman"/>
            <w:sz w:val="24"/>
            <w:szCs w:val="24"/>
          </w:rPr>
        </w:r>
      </w:ins>
      <w:commentRangeEnd w:id="37"/>
      <w:r>
        <w:commentReference w:id="37"/>
      </w:r>
      <w:r>
        <w:rPr>
          <w:rFonts w:eastAsia="Times New Roman" w:cs="Times New Roman" w:ascii="Times New Roman" w:hAnsi="Times New Roman"/>
          <w:sz w:val="24"/>
          <w:szCs w:val="24"/>
        </w:rPr>
        <w:t xml:space="preserve"> chips to allow an </w:t>
      </w:r>
      <w:commentRangeStart w:id="38"/>
      <w:r>
        <w:rPr>
          <w:rFonts w:eastAsia="Times New Roman" w:cs="Times New Roman" w:ascii="Times New Roman" w:hAnsi="Times New Roman"/>
          <w:sz w:val="24"/>
          <w:szCs w:val="24"/>
        </w:rPr>
        <w:t>HDL</w:t>
      </w:r>
      <w:ins w:id="38" w:author="Unknown Author" w:date="2018-10-18T14:57:32Z">
        <w:r>
          <w:rPr>
            <w:rFonts w:eastAsia="Times New Roman" w:cs="Times New Roman" w:ascii="Times New Roman" w:hAnsi="Times New Roman"/>
            <w:sz w:val="24"/>
            <w:szCs w:val="24"/>
          </w:rPr>
        </w:r>
      </w:ins>
      <w:commentRangeEnd w:id="38"/>
      <w:r>
        <w:commentReference w:id="38"/>
      </w:r>
      <w:r>
        <w:rPr>
          <w:rFonts w:eastAsia="Times New Roman" w:cs="Times New Roman" w:ascii="Times New Roman" w:hAnsi="Times New Roman"/>
          <w:sz w:val="24"/>
          <w:szCs w:val="24"/>
        </w:rPr>
        <w:t xml:space="preserve"> implementation to co-exist with the existing firmware – new, </w:t>
      </w:r>
      <w:commentRangeStart w:id="39"/>
      <w:r>
        <w:rPr>
          <w:rFonts w:eastAsia="Times New Roman" w:cs="Times New Roman" w:ascii="Times New Roman" w:hAnsi="Times New Roman"/>
          <w:sz w:val="24"/>
          <w:szCs w:val="24"/>
        </w:rPr>
        <w:t xml:space="preserve">larger </w:t>
      </w:r>
      <w:ins w:id="39" w:author="Unknown Author" w:date="2018-10-18T14:57:49Z">
        <w:r>
          <w:rPr>
            <w:rFonts w:eastAsia="Times New Roman" w:cs="Times New Roman" w:ascii="Times New Roman" w:hAnsi="Times New Roman"/>
            <w:sz w:val="24"/>
            <w:szCs w:val="24"/>
          </w:rPr>
        </w:r>
      </w:ins>
      <w:commentRangeEnd w:id="39"/>
      <w:r>
        <w:commentReference w:id="39"/>
      </w:r>
      <w:r>
        <w:rPr>
          <w:rFonts w:eastAsia="Times New Roman" w:cs="Times New Roman" w:ascii="Times New Roman" w:hAnsi="Times New Roman"/>
          <w:sz w:val="24"/>
          <w:szCs w:val="24"/>
        </w:rPr>
        <w:t>hardware would enable us to create and test a real-time implementation of this method that could then be shared with the wider community.</w:t>
        <w:br/>
        <w:t xml:space="preserve">Source 1: </w:t>
      </w:r>
      <w:hyperlink r:id="rId2">
        <w:r>
          <w:rPr>
            <w:rStyle w:val="InternetLink"/>
            <w:rFonts w:eastAsia="Times New Roman" w:cs="Times New Roman" w:ascii="Times New Roman" w:hAnsi="Times New Roman"/>
            <w:color w:val="0563C1"/>
            <w:sz w:val="24"/>
            <w:szCs w:val="24"/>
            <w:u w:val="single"/>
          </w:rPr>
          <w:t>https://arxiv.org/pdf/1005.4371.pdf</w:t>
        </w:r>
      </w:hyperlink>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Machine Learning:</w:t>
        <w:br/>
      </w:r>
      <w:r>
        <w:rPr>
          <w:rFonts w:eastAsia="Times New Roman" w:cs="Times New Roman" w:ascii="Times New Roman" w:hAnsi="Times New Roman"/>
          <w:sz w:val="24"/>
          <w:szCs w:val="24"/>
        </w:rPr>
        <w:t>Machine learning is subset of artificial intelligence whos applicability and accesability has increased dramatically in recent years. In response to industry trends, Xilinx has recently taken steps to optimize their hardware (</w:t>
      </w:r>
      <w:commentRangeStart w:id="40"/>
      <w:r>
        <w:rPr>
          <w:rFonts w:eastAsia="Times New Roman" w:cs="Times New Roman" w:ascii="Times New Roman" w:hAnsi="Times New Roman"/>
          <w:sz w:val="24"/>
          <w:szCs w:val="24"/>
        </w:rPr>
        <w:t>see Zynq Ultrascale+, Alveo, and Versal hardware lines</w:t>
      </w:r>
      <w:ins w:id="40" w:author="Unknown Author" w:date="2018-10-18T14:58:07Z">
        <w:r>
          <w:rPr>
            <w:rFonts w:eastAsia="Times New Roman" w:cs="Times New Roman" w:ascii="Times New Roman" w:hAnsi="Times New Roman"/>
            <w:sz w:val="24"/>
            <w:szCs w:val="24"/>
          </w:rPr>
        </w:r>
      </w:ins>
      <w:commentRangeEnd w:id="40"/>
      <w:r>
        <w:commentReference w:id="40"/>
      </w:r>
      <w:r>
        <w:rPr>
          <w:rFonts w:eastAsia="Times New Roman" w:cs="Times New Roman" w:ascii="Times New Roman" w:hAnsi="Times New Roman"/>
          <w:sz w:val="24"/>
          <w:szCs w:val="24"/>
        </w:rPr>
        <w:t>) and software (</w:t>
      </w:r>
      <w:commentRangeStart w:id="41"/>
      <w:r>
        <w:rPr>
          <w:rFonts w:eastAsia="Times New Roman" w:cs="Times New Roman" w:ascii="Times New Roman" w:hAnsi="Times New Roman"/>
          <w:sz w:val="24"/>
          <w:szCs w:val="24"/>
        </w:rPr>
        <w:t>see Deephi acquisition, Xilinx ML Suite, SDAccel</w:t>
      </w:r>
      <w:ins w:id="41" w:author="Unknown Author" w:date="2018-10-18T14:58:50Z">
        <w:r>
          <w:rPr>
            <w:rFonts w:eastAsia="Times New Roman" w:cs="Times New Roman" w:ascii="Times New Roman" w:hAnsi="Times New Roman"/>
            <w:sz w:val="24"/>
            <w:szCs w:val="24"/>
          </w:rPr>
        </w:r>
      </w:ins>
      <w:commentRangeEnd w:id="41"/>
      <w:r>
        <w:commentReference w:id="41"/>
      </w:r>
      <w:r>
        <w:rPr>
          <w:rFonts w:eastAsia="Times New Roman" w:cs="Times New Roman" w:ascii="Times New Roman" w:hAnsi="Times New Roman"/>
          <w:sz w:val="24"/>
          <w:szCs w:val="24"/>
        </w:rPr>
        <w:t xml:space="preserve">) - to the point where ML algorithms run faster and can be developed much easier than in the recent past. While there has been some discussion about Machine Learning’s possible applications to the astronomical community, there have been </w:t>
      </w:r>
      <w:commentRangeStart w:id="42"/>
      <w:r>
        <w:rPr>
          <w:rFonts w:eastAsia="Times New Roman" w:cs="Times New Roman" w:ascii="Times New Roman" w:hAnsi="Times New Roman"/>
          <w:sz w:val="24"/>
          <w:szCs w:val="24"/>
        </w:rPr>
        <w:t xml:space="preserve">few attempts </w:t>
      </w:r>
      <w:ins w:id="42" w:author="Unknown Author" w:date="2018-10-18T14:59:12Z">
        <w:r>
          <w:rPr>
            <w:rFonts w:eastAsia="Times New Roman" w:cs="Times New Roman" w:ascii="Times New Roman" w:hAnsi="Times New Roman"/>
            <w:sz w:val="24"/>
            <w:szCs w:val="24"/>
          </w:rPr>
        </w:r>
      </w:ins>
      <w:commentRangeEnd w:id="42"/>
      <w:r>
        <w:commentReference w:id="42"/>
      </w:r>
      <w:r>
        <w:rPr>
          <w:rFonts w:eastAsia="Times New Roman" w:cs="Times New Roman" w:ascii="Times New Roman" w:hAnsi="Times New Roman"/>
          <w:sz w:val="24"/>
          <w:szCs w:val="24"/>
        </w:rPr>
        <w:t xml:space="preserve">at what could be a relatively ideal and straightforward application of the technology to existing problems of real-time RFI detection/mitigation/classification - </w:t>
      </w:r>
      <w:commentRangeStart w:id="43"/>
      <w:r>
        <w:rPr>
          <w:rFonts w:eastAsia="Times New Roman" w:cs="Times New Roman" w:ascii="Times New Roman" w:hAnsi="Times New Roman"/>
          <w:sz w:val="24"/>
          <w:szCs w:val="24"/>
        </w:rPr>
        <w:t>GBO intends to explore these as possibilities.</w:t>
      </w:r>
      <w:ins w:id="43" w:author="Unknown Author" w:date="2018-10-18T14:59:47Z">
        <w:r>
          <w:rPr>
            <w:rFonts w:eastAsia="Times New Roman" w:cs="Times New Roman" w:ascii="Times New Roman" w:hAnsi="Times New Roman"/>
            <w:sz w:val="24"/>
            <w:szCs w:val="24"/>
          </w:rPr>
        </w:r>
      </w:ins>
      <w:commentRangeEnd w:id="43"/>
      <w:r>
        <w:commentReference w:id="43"/>
      </w:r>
      <w:r>
        <w:rPr>
          <w:rFonts w:eastAsia="Times New Roman" w:cs="Times New Roman" w:ascii="Times New Roman" w:hAnsi="Times New Roman"/>
          <w:sz w:val="24"/>
          <w:szCs w:val="24"/>
        </w:rPr>
        <w:t xml:space="preserve"> In addition, as a by-product of an ongoing decadal analysis of RFI at the GBO site, we have access to 40Million samples of sortable and searchable RFI instances - this will likely be a great starting point for a supervised learning implementation.</w:t>
      </w:r>
    </w:p>
    <w:p>
      <w:pPr>
        <w:pStyle w:val="Normal"/>
        <w:widowControl/>
        <w:bidi w:val="0"/>
        <w:spacing w:lineRule="auto" w:line="259" w:before="0" w:after="160"/>
        <w:jc w:val="left"/>
        <w:rPr/>
      </w:pPr>
      <w:r>
        <w:rPr>
          <w:rFonts w:eastAsia="Times New Roman" w:cs="Times New Roman" w:ascii="Times New Roman" w:hAnsi="Times New Roman"/>
          <w:b/>
          <w:sz w:val="24"/>
          <w:szCs w:val="24"/>
        </w:rPr>
        <w:t>RFI Excision Plan of non-interference (Qualification):</w:t>
        <w:br/>
      </w:r>
      <w:r>
        <w:rPr>
          <w:rFonts w:eastAsia="Times New Roman" w:cs="Times New Roman" w:ascii="Times New Roman" w:hAnsi="Times New Roman"/>
          <w:sz w:val="24"/>
          <w:szCs w:val="24"/>
        </w:rPr>
        <w:t xml:space="preserve">While being able to accurately and precisely detect/remove RFI is an important and difficult problem to solve, it is not necessarily more difficult or important than defining a generic test procedure or methodology for ensuring/testing the general efficacy of specific removal techniques - or their ability to preserve the underlying scientific data of interest. </w:t>
      </w:r>
      <w:commentRangeStart w:id="44"/>
      <w:r>
        <w:rPr>
          <w:rFonts w:eastAsia="Times New Roman" w:cs="Times New Roman" w:ascii="Times New Roman" w:hAnsi="Times New Roman"/>
          <w:sz w:val="24"/>
          <w:szCs w:val="24"/>
        </w:rPr>
        <w:t>Therefore, GBO proposes to make a concerted effort towards developing a generalized RFI mitigation test/qualification methodology/test procedure.</w:t>
      </w:r>
      <w:ins w:id="44" w:author="Unknown Author" w:date="2018-10-18T15:00:33Z">
        <w:commentRangeEnd w:id="44"/>
        <w:r>
          <w:commentReference w:id="44"/>
        </w:r>
        <w:r>
          <w:rPr>
            <w:rFonts w:eastAsia="Times New Roman" w:cs="Times New Roman" w:ascii="Times New Roman" w:hAnsi="Times New Roman"/>
            <w:sz w:val="24"/>
            <w:szCs w:val="24"/>
          </w:rPr>
        </w:r>
      </w:ins>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18T14:36:35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are the limitations and how do they impact us?</w:t>
      </w:r>
    </w:p>
  </w:comment>
  <w:comment w:id="1" w:author="Unknown Author" w:date="2018-10-18T14:37:4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Briefly list these resources</w:t>
      </w:r>
    </w:p>
  </w:comment>
  <w:comment w:id="2" w:author="Unknown Author" w:date="2018-10-18T14:38:16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You say “In addition to” but never previously talked about the FPGA improvements.  Discuss those first.</w:t>
      </w:r>
    </w:p>
  </w:comment>
  <w:comment w:id="3" w:author="Unknown Author" w:date="2018-10-18T14:38:48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Can’t rely on people to look up outside information.  Briefly summarize here.</w:t>
      </w:r>
    </w:p>
  </w:comment>
  <w:comment w:id="4" w:author="Unknown Author" w:date="2018-10-18T14:39:35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We don’t have to anticipate every possible challenge and its solution, but we do need to discuss an overall strategy with sufficient detail to be credible for funding.</w:t>
      </w:r>
    </w:p>
  </w:comment>
  <w:comment w:id="5" w:author="Unknown Author" w:date="2018-10-18T14:40:32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Choose one or two and give them.</w:t>
      </w:r>
    </w:p>
  </w:comment>
  <w:comment w:id="6" w:author="Unknown Author" w:date="2018-10-18T14:41:0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Provide some more detail about how this might be done, or at least some possible approaches.</w:t>
      </w:r>
    </w:p>
  </w:comment>
  <w:comment w:id="7" w:author="Unknown Author" w:date="2018-10-18T14:41:35Z" w:initials="">
    <w:p>
      <w:r>
        <w:rPr>
          <w:rFonts w:eastAsia="Calibri" w:cs="Calibri" w:ascii="Calibri" w:hAnsi="Calibri"/>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US"/>
        </w:rPr>
        <w:t>Reply to Unknown Author (10/18/2018, 14:41): "..."</w:t>
      </w:r>
    </w:p>
    <w:p>
      <w:r>
        <w:rPr>
          <w:rFonts w:ascii="Liberation Serif" w:hAnsi="Liberation Serif" w:eastAsia="DejaVu Sans" w:cs="DejaVu Sans"/>
          <w:color w:val="auto"/>
          <w:sz w:val="24"/>
          <w:szCs w:val="24"/>
          <w:lang w:val="en-US" w:eastAsia="en-US" w:bidi="en-US"/>
        </w:rPr>
      </w:r>
    </w:p>
  </w:comment>
  <w:comment w:id="8" w:author="Unknown Author" w:date="2018-10-18T14:40:55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is this?</w:t>
      </w:r>
    </w:p>
  </w:comment>
  <w:comment w:id="9" w:author="Unknown Author" w:date="2018-10-18T14:42:5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How much of a risk is this?  How do we mitigate it?</w:t>
      </w:r>
    </w:p>
  </w:comment>
  <w:comment w:id="10" w:author="Unknown Author" w:date="2018-10-18T14:41:52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xml:space="preserve">What are some possible set ups?  How might they impact reliability? </w:t>
      </w:r>
    </w:p>
  </w:comment>
  <w:comment w:id="11" w:author="Unknown Author" w:date="2018-10-18T14:42:31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hardware options?  What are their possible impacts?</w:t>
      </w:r>
    </w:p>
  </w:comment>
  <w:comment w:id="12" w:author="Unknown Author" w:date="2018-10-18T14:43:2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Can we point to any existing work in this area that has shown promising results?</w:t>
      </w:r>
    </w:p>
  </w:comment>
  <w:comment w:id="13" w:author="Unknown Author" w:date="2018-10-18T14:44:01Z" w:initials="">
    <w:p>
      <w:r>
        <w:rPr>
          <w:rFonts w:eastAsia="Calibri" w:cs="Calibri" w:ascii="Calibri" w:hAnsi="Calibri"/>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US"/>
        </w:rPr>
        <w:t>Reply to Unknown Author (10/18/2018, 14:43): "..."</w:t>
      </w:r>
    </w:p>
    <w:p>
      <w:r>
        <w:rPr>
          <w:rFonts w:ascii="Liberation Serif" w:hAnsi="Liberation Serif" w:eastAsia="DejaVu Sans" w:cs="DejaVu Sans"/>
          <w:color w:val="auto"/>
          <w:sz w:val="24"/>
          <w:szCs w:val="24"/>
          <w:lang w:val="en-US" w:eastAsia="en-US" w:bidi="en-US"/>
        </w:rPr>
      </w:r>
    </w:p>
  </w:comment>
  <w:comment w:id="14" w:author="Unknown Author" w:date="2018-10-18T14:43:1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is this?</w:t>
      </w:r>
    </w:p>
  </w:comment>
  <w:comment w:id="15" w:author="Unknown Author" w:date="2018-10-18T14:44:12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Can we say anyting about experience we already have with FLAG or BTL?  What are some solutions that mitigate the risks of  these problems?</w:t>
      </w:r>
    </w:p>
  </w:comment>
  <w:comment w:id="16" w:author="Unknown Author" w:date="2018-10-18T14:45:3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Go into detail about the options that are out there now.  Discuss pros and cons.</w:t>
      </w:r>
    </w:p>
  </w:comment>
  <w:comment w:id="17" w:author="Unknown Author" w:date="2018-10-18T14:46:04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How do we deal with this?  Talk about relevant experience with VEGAS ADC calibration?  Is this a critical risk or something we basically know how to solve, and just have to be careful to pay attention to?</w:t>
      </w:r>
    </w:p>
  </w:comment>
  <w:comment w:id="18" w:author="Unknown Author" w:date="2018-10-18T14:47:05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Has anyone else done work on this yet?  How much overhead is likely to be associated with this?</w:t>
      </w:r>
    </w:p>
  </w:comment>
  <w:comment w:id="19" w:author="Unknown Author" w:date="2018-10-18T14:46:5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requirements?</w:t>
      </w:r>
    </w:p>
  </w:comment>
  <w:comment w:id="20" w:author="Unknown Author" w:date="2018-10-18T14:48:0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Define</w:t>
      </w:r>
    </w:p>
  </w:comment>
  <w:comment w:id="21" w:author="Unknown Author" w:date="2018-10-18T14:49:00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How much work is this likely to be?  Is this a research area (i.e. we don’t know how to do this) or technical work that needs to be done but that is mostly low risk?</w:t>
      </w:r>
    </w:p>
  </w:comment>
  <w:comment w:id="22" w:author="Unknown Author" w:date="2018-10-18T14:48:30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Define</w:t>
      </w:r>
    </w:p>
  </w:comment>
  <w:comment w:id="23" w:author="Unknown Author" w:date="2018-10-18T14:50:14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Provide more explanation of what this entails</w:t>
      </w:r>
    </w:p>
  </w:comment>
  <w:comment w:id="24" w:author="Unknown Author" w:date="2018-10-18T14:50:06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Define</w:t>
      </w:r>
    </w:p>
  </w:comment>
  <w:comment w:id="25" w:author="Unknown Author" w:date="2018-10-18T14:50:38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I’m not sure if we want to include this here or not</w:t>
      </w:r>
    </w:p>
  </w:comment>
  <w:comment w:id="26" w:author="Unknown Author" w:date="2018-10-18T14:50:55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Digital to analog converters?</w:t>
      </w:r>
    </w:p>
  </w:comment>
  <w:comment w:id="27" w:author="Unknown Author" w:date="2018-10-18T14:51:2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Talk about what this is a bit.</w:t>
      </w:r>
    </w:p>
  </w:comment>
  <w:comment w:id="28" w:author="Unknown Author" w:date="2018-10-18T14:51:58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How will we do this?</w:t>
      </w:r>
    </w:p>
  </w:comment>
  <w:comment w:id="29" w:author="Unknown Author" w:date="2018-10-18T14:52:0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Is there some a priori reason to favor one over the other?  What do we need to learn to make a decision about which is best?</w:t>
      </w:r>
    </w:p>
  </w:comment>
  <w:comment w:id="30" w:author="Unknown Author" w:date="2018-10-18T14:52:41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Can we talk about any previous work that has been done on this?  What developments are needed that build upon this?</w:t>
      </w:r>
    </w:p>
  </w:comment>
  <w:comment w:id="31" w:author="Unknown Author" w:date="2018-10-18T14:53:1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function would this serve?</w:t>
      </w:r>
    </w:p>
  </w:comment>
  <w:comment w:id="32" w:author="Unknown Author" w:date="2018-10-18T14:54:11Z" w:initials="">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This is a </w:t>
      </w:r>
      <w:r>
        <w:rPr>
          <w:rFonts w:ascii="Calibri" w:hAnsi="Calibri" w:eastAsia="Calibri" w:cs="Calibri"/>
          <w:b/>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fantastic</w:t>
      </w:r>
      <w:r>
        <w:rPr>
          <w:rFonts w:ascii="Calibri" w:hAnsi="Calibri" w:eastAsia="Calibri" w:cs="Calibri"/>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 point.  Expand on what is needed, how we will develop it, and how we will make it useful to others.</w:t>
      </w:r>
    </w:p>
  </w:comment>
  <w:comment w:id="33" w:author="Unknown Author" w:date="2018-10-18T14:54:5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is it?  Briefly describe the technique.</w:t>
      </w:r>
    </w:p>
  </w:comment>
  <w:comment w:id="34" w:author="Unknown Author" w:date="2018-10-18T14:55:36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Is this the only thing stopping us from deploying it more widely?</w:t>
      </w:r>
    </w:p>
  </w:comment>
  <w:comment w:id="35" w:author="Unknown Author" w:date="2018-10-18T14:56:0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Briefly describe and talk about what it is useful.</w:t>
      </w:r>
    </w:p>
  </w:comment>
  <w:comment w:id="36" w:author="Unknown Author" w:date="2018-10-18T14:57:00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How will this ATI improve on this?</w:t>
      </w:r>
    </w:p>
  </w:comment>
  <w:comment w:id="37" w:author="Unknown Author" w:date="2018-10-18T14:57:1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Explain it a bit more detail what the limitations are</w:t>
      </w:r>
    </w:p>
  </w:comment>
  <w:comment w:id="38" w:author="Unknown Author" w:date="2018-10-18T14:57:32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Define</w:t>
      </w:r>
    </w:p>
  </w:comment>
  <w:comment w:id="39" w:author="Unknown Author" w:date="2018-10-18T14:57:4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“larger” in what sense?</w:t>
      </w:r>
    </w:p>
  </w:comment>
  <w:comment w:id="40" w:author="Unknown Author" w:date="2018-10-18T14:58:0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Can’t rely on reviewers being familiar with these.  Briefly explain what Xilinx has done to optimize hardware.</w:t>
      </w:r>
    </w:p>
  </w:comment>
  <w:comment w:id="41" w:author="Unknown Author" w:date="2018-10-18T14:58:50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Sam here – briefly expand on this.</w:t>
      </w:r>
    </w:p>
  </w:comment>
  <w:comment w:id="42" w:author="Unknown Author" w:date="2018-10-18T14:59:12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What attempts have there been?  I am aware of a couple scientific applications of ML, so are you refering to RFI excision in particular?</w:t>
      </w:r>
    </w:p>
  </w:comment>
  <w:comment w:id="43" w:author="Unknown Author" w:date="2018-10-18T14:59:47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xml:space="preserve">Need to expand on this significantly.  What are we going to do?  </w:t>
      </w:r>
    </w:p>
  </w:comment>
  <w:comment w:id="44" w:author="Unknown Author" w:date="2018-10-18T15:00:3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More detail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005.4371.pdf"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LibreOffice/5.3.6.1$Linux_X86_64 LibreOffice_project/30$Build-1</Application>
  <Pages>4</Pages>
  <Words>1528</Words>
  <Characters>8802</Characters>
  <CharactersWithSpaces>10302</CharactersWithSpaces>
  <Paragraphs>34</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2018-10-09T20:14:00Z</dcterms:created>
  <dc:creator>Luke Hawkins</dc:creator>
  <dc:description/>
  <dc:language>en-US</dc:language>
  <cp:lastModifiedBy/>
  <dcterms:modified xsi:type="dcterms:W3CDTF">2018-10-18T15:00:48Z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