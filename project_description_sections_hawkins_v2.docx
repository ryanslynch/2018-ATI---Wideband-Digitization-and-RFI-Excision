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II.A.Technical Motivation.Sharing the spectrum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Despite existing in the center of the federally-defined, 13,000 square-mile “National Radio Quiet Zone”, radio frequency interference (RFI) from a variety of sources (satellites, ground-based RADAR, wireless consumer devices, etc…) is a continual plague upon the data quality at the Green Bank Observatory (GBO) and other radio astronomy observatories around the world. Due to the expanding presence of wireless devices in our lives, and the inevitable pervasiveness of self-driving cars relying on RADAR or similar active-RF methods for guidance, as well as the increasing </w:t>
      </w:r>
      <w:ins w:id="0" w:author="Luke Hawkins" w:date="2018-10-23T14:59:00Z">
        <w:r>
          <w:rPr>
            <w:rFonts w:eastAsia="Times New Roman" w:cs="Times New Roman" w:ascii="Times New Roman" w:hAnsi="Times New Roman"/>
            <w:sz w:val="24"/>
            <w:szCs w:val="24"/>
          </w:rPr>
          <w:t xml:space="preserve">sensitivity and </w:t>
        </w:r>
      </w:ins>
      <w:r>
        <w:rPr>
          <w:rFonts w:eastAsia="Times New Roman" w:cs="Times New Roman" w:ascii="Times New Roman" w:hAnsi="Times New Roman"/>
          <w:sz w:val="24"/>
          <w:szCs w:val="24"/>
        </w:rPr>
        <w:t>bandwidth of astronomy receiver systems (and thus the total number of RFI detections per-second), GBO is actively pursuing methods of staying at the forefront of real-time RFI</w:t>
      </w:r>
      <w:del w:id="1" w:author="Luke Hawkins" w:date="2018-10-23T15:29:00Z">
        <w:r>
          <w:rPr>
            <w:rFonts w:eastAsia="Times New Roman" w:cs="Times New Roman" w:ascii="Times New Roman" w:hAnsi="Times New Roman"/>
            <w:sz w:val="24"/>
            <w:szCs w:val="24"/>
          </w:rPr>
          <w:delText xml:space="preserve"> </w:delText>
        </w:r>
      </w:del>
      <w:ins w:id="2" w:author="Luke Hawkins" w:date="2018-10-23T15:29:00Z">
        <w:r>
          <w:rPr>
            <w:rFonts w:eastAsia="Times New Roman" w:cs="Times New Roman" w:ascii="Times New Roman" w:hAnsi="Times New Roman"/>
            <w:sz w:val="24"/>
            <w:szCs w:val="24"/>
          </w:rPr>
          <w:t>-</w:t>
        </w:r>
      </w:ins>
      <w:r>
        <w:rPr>
          <w:rFonts w:eastAsia="Times New Roman" w:cs="Times New Roman" w:ascii="Times New Roman" w:hAnsi="Times New Roman"/>
          <w:sz w:val="24"/>
          <w:szCs w:val="24"/>
        </w:rPr>
        <w:t>excision techniques.</w:t>
      </w:r>
    </w:p>
    <w:p>
      <w:pPr>
        <w:pStyle w:val="Normal"/>
        <w:rPr>
          <w:rFonts w:ascii="Times New Roman" w:hAnsi="Times New Roman" w:cs="Times New Roman"/>
        </w:rPr>
      </w:pPr>
      <w:r>
        <w:rPr>
          <w:rFonts w:eastAsia="Times New Roman" w:cs="Times New Roman" w:ascii="Times New Roman" w:hAnsi="Times New Roman"/>
          <w:sz w:val="24"/>
          <w:szCs w:val="24"/>
        </w:rPr>
        <w:t>Due to limitations with existing hardware</w:t>
      </w:r>
      <w:ins w:id="3" w:author="Luke Hawkins" w:date="2018-10-18T15:13:00Z">
        <w:r>
          <w:rPr>
            <w:rFonts w:eastAsia="Times New Roman" w:cs="Times New Roman" w:ascii="Times New Roman" w:hAnsi="Times New Roman"/>
            <w:sz w:val="24"/>
            <w:szCs w:val="24"/>
          </w:rPr>
          <w:t xml:space="preserve"> (</w:t>
        </w:r>
      </w:ins>
      <w:ins w:id="4" w:author="Luke Hawkins" w:date="2018-10-18T15:27:00Z">
        <w:r>
          <w:rPr>
            <w:rFonts w:eastAsia="Times New Roman" w:cs="Times New Roman" w:ascii="Times New Roman" w:hAnsi="Times New Roman"/>
            <w:sz w:val="24"/>
            <w:szCs w:val="24"/>
          </w:rPr>
          <w:t xml:space="preserve">comparatively </w:t>
        </w:r>
      </w:ins>
      <w:ins w:id="5" w:author="Luke Hawkins" w:date="2018-10-18T15:13:00Z">
        <w:r>
          <w:rPr>
            <w:rFonts w:eastAsia="Times New Roman" w:cs="Times New Roman" w:ascii="Times New Roman" w:hAnsi="Times New Roman"/>
            <w:sz w:val="24"/>
            <w:szCs w:val="24"/>
          </w:rPr>
          <w:t xml:space="preserve">low number of on-board resources such as </w:t>
        </w:r>
      </w:ins>
      <w:ins w:id="6" w:author="Luke Hawkins" w:date="2018-10-23T14:59:00Z">
        <w:r>
          <w:rPr>
            <w:rFonts w:eastAsia="Times New Roman" w:cs="Times New Roman" w:ascii="Times New Roman" w:hAnsi="Times New Roman"/>
            <w:sz w:val="24"/>
            <w:szCs w:val="24"/>
          </w:rPr>
          <w:t>block random access memory (</w:t>
        </w:r>
      </w:ins>
      <w:ins w:id="7" w:author="Luke Hawkins" w:date="2018-10-18T15:13:00Z">
        <w:r>
          <w:rPr>
            <w:rFonts w:eastAsia="Times New Roman" w:cs="Times New Roman" w:ascii="Times New Roman" w:hAnsi="Times New Roman"/>
            <w:sz w:val="24"/>
            <w:szCs w:val="24"/>
          </w:rPr>
          <w:t>BRAM</w:t>
        </w:r>
      </w:ins>
      <w:ins w:id="8" w:author="Luke Hawkins" w:date="2018-10-23T14:59:00Z">
        <w:r>
          <w:rPr>
            <w:rFonts w:eastAsia="Times New Roman" w:cs="Times New Roman" w:ascii="Times New Roman" w:hAnsi="Times New Roman"/>
            <w:sz w:val="24"/>
            <w:szCs w:val="24"/>
          </w:rPr>
          <w:t>)</w:t>
        </w:r>
      </w:ins>
      <w:ins w:id="9" w:author="Luke Hawkins" w:date="2018-10-18T15:13:00Z">
        <w:r>
          <w:rPr>
            <w:rFonts w:eastAsia="Times New Roman" w:cs="Times New Roman" w:ascii="Times New Roman" w:hAnsi="Times New Roman"/>
            <w:sz w:val="24"/>
            <w:szCs w:val="24"/>
          </w:rPr>
          <w:t>, digital signal processing (DSP</w:t>
        </w:r>
      </w:ins>
      <w:ins w:id="10" w:author="Luke Hawkins" w:date="2018-10-23T15:00:00Z">
        <w:r>
          <w:rPr>
            <w:rFonts w:eastAsia="Times New Roman" w:cs="Times New Roman" w:ascii="Times New Roman" w:hAnsi="Times New Roman"/>
            <w:sz w:val="24"/>
            <w:szCs w:val="24"/>
          </w:rPr>
          <w:t>)</w:t>
        </w:r>
      </w:ins>
      <w:ins w:id="11" w:author="Luke Hawkins" w:date="2018-10-18T15:13:00Z">
        <w:r>
          <w:rPr>
            <w:rFonts w:eastAsia="Times New Roman" w:cs="Times New Roman" w:ascii="Times New Roman" w:hAnsi="Times New Roman"/>
            <w:sz w:val="24"/>
            <w:szCs w:val="24"/>
          </w:rPr>
          <w:t xml:space="preserve"> cores, </w:t>
        </w:r>
      </w:ins>
      <w:ins w:id="12" w:author="Luke Hawkins" w:date="2018-10-18T15:16:00Z">
        <w:r>
          <w:rPr>
            <w:rFonts w:eastAsia="Times New Roman" w:cs="Times New Roman" w:ascii="Times New Roman" w:hAnsi="Times New Roman"/>
            <w:sz w:val="24"/>
            <w:szCs w:val="24"/>
          </w:rPr>
          <w:t xml:space="preserve">logic cells, </w:t>
        </w:r>
      </w:ins>
      <w:ins w:id="13" w:author="Luke Hawkins" w:date="2018-10-18T15:13:00Z">
        <w:r>
          <w:rPr>
            <w:rFonts w:eastAsia="Times New Roman" w:cs="Times New Roman" w:ascii="Times New Roman" w:hAnsi="Times New Roman"/>
            <w:sz w:val="24"/>
            <w:szCs w:val="24"/>
          </w:rPr>
          <w:t>etc</w:t>
        </w:r>
      </w:ins>
      <w:ins w:id="14" w:author="Luke Hawkins" w:date="2018-10-18T15:14:00Z">
        <w:r>
          <w:rPr>
            <w:rFonts w:eastAsia="Times New Roman" w:cs="Times New Roman" w:ascii="Times New Roman" w:hAnsi="Times New Roman"/>
            <w:sz w:val="24"/>
            <w:szCs w:val="24"/>
          </w:rPr>
          <w:t>…</w:t>
        </w:r>
      </w:ins>
      <w:ins w:id="15" w:author="Luke Hawkins" w:date="2018-10-18T15:27:00Z">
        <w:r>
          <w:rPr>
            <w:rFonts w:eastAsia="Times New Roman" w:cs="Times New Roman" w:ascii="Times New Roman" w:hAnsi="Times New Roman"/>
            <w:sz w:val="24"/>
            <w:szCs w:val="24"/>
          </w:rPr>
          <w:t>, comparatively low bandwidth I/O transceivers,</w:t>
        </w:r>
      </w:ins>
      <w:ins w:id="16" w:author="Luke Hawkins" w:date="2018-10-18T15:14:00Z">
        <w:r>
          <w:rPr>
            <w:rFonts w:eastAsia="Times New Roman" w:cs="Times New Roman" w:ascii="Times New Roman" w:hAnsi="Times New Roman"/>
            <w:sz w:val="24"/>
            <w:szCs w:val="24"/>
          </w:rPr>
          <w:t xml:space="preserve"> as well as the relative difficulty meeting timing closure on the Virtex-6 compared to the current generation</w:t>
        </w:r>
      </w:ins>
      <w:ins w:id="17" w:author="Luke Hawkins" w:date="2018-10-23T15:01:00Z">
        <w:r>
          <w:rPr>
            <w:rFonts w:eastAsia="Times New Roman" w:cs="Times New Roman" w:ascii="Times New Roman" w:hAnsi="Times New Roman"/>
            <w:sz w:val="24"/>
            <w:szCs w:val="24"/>
          </w:rPr>
          <w:t>’s</w:t>
        </w:r>
      </w:ins>
      <w:ins w:id="18" w:author="Luke Hawkins" w:date="2018-10-18T15:14:00Z">
        <w:r>
          <w:rPr>
            <w:rFonts w:eastAsia="Times New Roman" w:cs="Times New Roman" w:ascii="Times New Roman" w:hAnsi="Times New Roman"/>
            <w:sz w:val="24"/>
            <w:szCs w:val="24"/>
          </w:rPr>
          <w:t xml:space="preserve"> </w:t>
        </w:r>
      </w:ins>
      <w:ins w:id="19" w:author="Luke Hawkins" w:date="2018-10-23T15:01:00Z">
        <w:r>
          <w:rPr>
            <w:rFonts w:eastAsia="Times New Roman" w:cs="Times New Roman" w:ascii="Times New Roman" w:hAnsi="Times New Roman"/>
            <w:sz w:val="24"/>
            <w:szCs w:val="24"/>
          </w:rPr>
          <w:t>technology</w:t>
        </w:r>
      </w:ins>
      <w:ins w:id="20" w:author="Luke Hawkins" w:date="2018-10-18T15:15:00Z">
        <w:r>
          <w:rPr>
            <w:rFonts w:eastAsia="Times New Roman" w:cs="Times New Roman" w:ascii="Times New Roman" w:hAnsi="Times New Roman"/>
            <w:sz w:val="24"/>
            <w:szCs w:val="24"/>
          </w:rPr>
          <w:t>)</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we are not able to implement and test/qualify many promising RFI</w:t>
      </w:r>
      <w:ins w:id="22" w:author="Luke Hawkins" w:date="2018-10-23T15:30:00Z">
        <w:r>
          <w:rPr>
            <w:rFonts w:eastAsia="Times New Roman" w:cs="Times New Roman" w:ascii="Times New Roman" w:hAnsi="Times New Roman"/>
            <w:sz w:val="24"/>
            <w:szCs w:val="24"/>
          </w:rPr>
          <w:t>-</w:t>
        </w:r>
      </w:ins>
      <w:del w:id="23" w:author="Luke Hawkins" w:date="2018-10-23T15:30:00Z">
        <w:r>
          <w:rPr>
            <w:rFonts w:eastAsia="Times New Roman" w:cs="Times New Roman" w:ascii="Times New Roman" w:hAnsi="Times New Roman"/>
            <w:sz w:val="24"/>
            <w:szCs w:val="24"/>
          </w:rPr>
          <w:delText xml:space="preserve"> </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mitigation techniques (ex. Spectral Kurtosis, Machine Learning)</w:t>
      </w:r>
      <w:ins w:id="25" w:author="Luke Hawkins" w:date="2018-10-18T15:15:00Z">
        <w:r>
          <w:rPr>
            <w:rFonts w:eastAsia="Times New Roman" w:cs="Times New Roman" w:ascii="Times New Roman" w:hAnsi="Times New Roman"/>
            <w:sz w:val="24"/>
            <w:szCs w:val="24"/>
          </w:rPr>
          <w:t xml:space="preserve">. </w:t>
        </w:r>
      </w:ins>
      <w:del w:id="26" w:author="Luke Hawkins" w:date="2018-10-18T15:15:00Z">
        <w:r>
          <w:rPr>
            <w:rFonts w:eastAsia="Times New Roman" w:cs="Times New Roman" w:ascii="Times New Roman" w:hAnsi="Times New Roman"/>
            <w:sz w:val="24"/>
            <w:szCs w:val="24"/>
          </w:rPr>
          <w:delText xml:space="preserve"> – i</w:delText>
        </w:r>
      </w:del>
      <w:ins w:id="27" w:author="Luke Hawkins" w:date="2018-10-18T15:15:00Z">
        <w:r>
          <w:rPr>
            <w:rFonts w:eastAsia="Times New Roman" w:cs="Times New Roman" w:ascii="Times New Roman" w:hAnsi="Times New Roman"/>
            <w:sz w:val="24"/>
            <w:szCs w:val="24"/>
          </w:rPr>
          <w:t>I</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f we were to have access to </w:t>
      </w:r>
      <w:del w:id="29" w:author="Luke Hawkins" w:date="2018-10-18T15:15:00Z">
        <w:r>
          <w:rPr>
            <w:rFonts w:eastAsia="Times New Roman" w:cs="Times New Roman" w:ascii="Times New Roman" w:hAnsi="Times New Roman"/>
            <w:sz w:val="24"/>
            <w:szCs w:val="24"/>
          </w:rPr>
          <w:delText>additional hardware resources</w:delText>
        </w:r>
      </w:del>
      <w:r>
        <w:rPr>
          <w:rFonts w:eastAsia="Times New Roman" w:cs="Times New Roman" w:ascii="Times New Roman" w:hAnsi="Times New Roman"/>
          <w:sz w:val="24"/>
          <w:szCs w:val="24"/>
        </w:rPr>
        <w:commentReference w:id="0"/>
      </w:r>
      <w:ins w:id="30" w:author="Luke Hawkins" w:date="2018-10-23T15:00:00Z">
        <w:r>
          <w:rPr>
            <w:rFonts w:eastAsia="Times New Roman" w:cs="Times New Roman" w:ascii="Times New Roman" w:hAnsi="Times New Roman"/>
            <w:sz w:val="24"/>
            <w:szCs w:val="24"/>
          </w:rPr>
          <w:t>more resource-rich</w:t>
        </w:r>
      </w:ins>
      <w:ins w:id="31" w:author="Luke Hawkins" w:date="2018-10-18T15:15:00Z">
        <w:r>
          <w:rPr>
            <w:rFonts w:eastAsia="Times New Roman" w:cs="Times New Roman" w:ascii="Times New Roman" w:hAnsi="Times New Roman"/>
            <w:sz w:val="24"/>
            <w:szCs w:val="24"/>
          </w:rPr>
          <w:t xml:space="preserve">, faster </w:t>
        </w:r>
      </w:ins>
      <w:ins w:id="32" w:author="Luke Hawkins" w:date="2018-10-23T15:01:00Z">
        <w:r>
          <w:rPr>
            <w:rFonts w:eastAsia="Times New Roman" w:cs="Times New Roman" w:ascii="Times New Roman" w:hAnsi="Times New Roman"/>
            <w:sz w:val="24"/>
            <w:szCs w:val="24"/>
          </w:rPr>
          <w:t>field-programmable gate arrays (</w:t>
        </w:r>
      </w:ins>
      <w:ins w:id="33" w:author="Luke Hawkins" w:date="2018-10-18T15:15:00Z">
        <w:r>
          <w:rPr>
            <w:rFonts w:eastAsia="Times New Roman" w:cs="Times New Roman" w:ascii="Times New Roman" w:hAnsi="Times New Roman"/>
            <w:sz w:val="24"/>
            <w:szCs w:val="24"/>
          </w:rPr>
          <w:t>FPGAs</w:t>
        </w:r>
      </w:ins>
      <w:ins w:id="34" w:author="Luke Hawkins" w:date="2018-10-23T15:01:00Z">
        <w:r>
          <w:rPr>
            <w:rFonts w:eastAsia="Times New Roman" w:cs="Times New Roman" w:ascii="Times New Roman" w:hAnsi="Times New Roman"/>
            <w:sz w:val="24"/>
            <w:szCs w:val="24"/>
          </w:rPr>
          <w:t>)</w:t>
        </w:r>
      </w:ins>
      <w:ins w:id="35" w:author="Luke Hawkins" w:date="2018-10-18T15:15:00Z">
        <w:r>
          <w:rPr>
            <w:rFonts w:eastAsia="Times New Roman" w:cs="Times New Roman" w:ascii="Times New Roman" w:hAnsi="Times New Roman"/>
            <w:sz w:val="24"/>
            <w:szCs w:val="24"/>
          </w:rPr>
          <w:t xml:space="preserve"> with greatly increased</w:t>
        </w:r>
      </w:ins>
      <w:ins w:id="36" w:author="Luke Hawkins" w:date="2018-10-18T15:16:00Z">
        <w:r>
          <w:rPr>
            <w:rFonts w:eastAsia="Times New Roman" w:cs="Times New Roman" w:ascii="Times New Roman" w:hAnsi="Times New Roman"/>
            <w:sz w:val="24"/>
            <w:szCs w:val="24"/>
          </w:rPr>
          <w:t xml:space="preserve"> numbers </w:t>
        </w:r>
      </w:ins>
      <w:ins w:id="37" w:author="Luke Hawkins" w:date="2018-10-18T15:28:00Z">
        <w:r>
          <w:rPr>
            <w:rFonts w:eastAsia="Times New Roman" w:cs="Times New Roman" w:ascii="Times New Roman" w:hAnsi="Times New Roman"/>
            <w:sz w:val="24"/>
            <w:szCs w:val="24"/>
          </w:rPr>
          <w:t xml:space="preserve">and speed </w:t>
        </w:r>
      </w:ins>
      <w:ins w:id="38" w:author="Luke Hawkins" w:date="2018-10-18T15:16:00Z">
        <w:r>
          <w:rPr>
            <w:rFonts w:eastAsia="Times New Roman" w:cs="Times New Roman" w:ascii="Times New Roman" w:hAnsi="Times New Roman"/>
            <w:sz w:val="24"/>
            <w:szCs w:val="24"/>
          </w:rPr>
          <w:t>of</w:t>
        </w:r>
      </w:ins>
      <w:ins w:id="39" w:author="Luke Hawkins" w:date="2018-10-18T15:15:00Z">
        <w:r>
          <w:rPr>
            <w:rFonts w:eastAsia="Times New Roman" w:cs="Times New Roman" w:ascii="Times New Roman" w:hAnsi="Times New Roman"/>
            <w:sz w:val="24"/>
            <w:szCs w:val="24"/>
          </w:rPr>
          <w:t xml:space="preserve"> </w:t>
        </w:r>
      </w:ins>
      <w:ins w:id="40" w:author="Luke Hawkins" w:date="2018-10-18T15:16:00Z">
        <w:r>
          <w:rPr>
            <w:rFonts w:eastAsia="Times New Roman" w:cs="Times New Roman" w:ascii="Times New Roman" w:hAnsi="Times New Roman"/>
            <w:sz w:val="24"/>
            <w:szCs w:val="24"/>
          </w:rPr>
          <w:t xml:space="preserve">the </w:t>
        </w:r>
      </w:ins>
      <w:ins w:id="41" w:author="Luke Hawkins" w:date="2018-10-18T15:15:00Z">
        <w:r>
          <w:rPr>
            <w:rFonts w:eastAsia="Times New Roman" w:cs="Times New Roman" w:ascii="Times New Roman" w:hAnsi="Times New Roman"/>
            <w:sz w:val="24"/>
            <w:szCs w:val="24"/>
          </w:rPr>
          <w:t>on</w:t>
        </w:r>
      </w:ins>
      <w:ins w:id="42" w:author="Luke Hawkins" w:date="2018-10-18T15:16:00Z">
        <w:r>
          <w:rPr>
            <w:rFonts w:eastAsia="Times New Roman" w:cs="Times New Roman" w:ascii="Times New Roman" w:hAnsi="Times New Roman"/>
            <w:sz w:val="24"/>
            <w:szCs w:val="24"/>
          </w:rPr>
          <w:t>-</w:t>
        </w:r>
      </w:ins>
      <w:ins w:id="43" w:author="Luke Hawkins" w:date="2018-10-18T15:15:00Z">
        <w:r>
          <w:rPr>
            <w:rFonts w:eastAsia="Times New Roman" w:cs="Times New Roman" w:ascii="Times New Roman" w:hAnsi="Times New Roman"/>
            <w:sz w:val="24"/>
            <w:szCs w:val="24"/>
          </w:rPr>
          <w:t>board resources</w:t>
        </w:r>
      </w:ins>
      <w:ins w:id="44" w:author="Luke Hawkins" w:date="2018-10-18T15:16:00Z">
        <w:r>
          <w:rPr>
            <w:rFonts w:eastAsia="Times New Roman" w:cs="Times New Roman" w:ascii="Times New Roman" w:hAnsi="Times New Roman"/>
            <w:sz w:val="24"/>
            <w:szCs w:val="24"/>
          </w:rPr>
          <w:t xml:space="preserve"> listed above</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implementing and testing these methods would become possible.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In addition to developments in the number</w:t>
      </w:r>
      <w:ins w:id="47" w:author="Luke Hawkins" w:date="2018-10-18T15:28:00Z">
        <w:r>
          <w:rPr>
            <w:rFonts w:eastAsia="Times New Roman" w:cs="Times New Roman" w:ascii="Times New Roman" w:hAnsi="Times New Roman"/>
            <w:sz w:val="24"/>
            <w:szCs w:val="24"/>
          </w:rPr>
          <w:t xml:space="preserve"> and speed</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of FPGA resources, there has been great developments in FPGA toolflows and related hardware that fundamentally changes the paradigm of what is possible</w:t>
      </w:r>
      <w:ins w:id="49" w:author="Luke Hawkins" w:date="2018-10-18T15:18:00Z">
        <w:r>
          <w:rPr>
            <w:rFonts w:eastAsia="Times New Roman" w:cs="Times New Roman" w:ascii="Times New Roman" w:hAnsi="Times New Roman"/>
            <w:sz w:val="24"/>
            <w:szCs w:val="24"/>
          </w:rPr>
          <w:t>. This includes</w:t>
        </w:r>
      </w:ins>
      <w:ins w:id="50" w:author="Luke Hawkins" w:date="2018-10-18T15:24:00Z">
        <w:r>
          <w:rPr>
            <w:rFonts w:eastAsia="Times New Roman" w:cs="Times New Roman" w:ascii="Times New Roman" w:hAnsi="Times New Roman"/>
            <w:sz w:val="24"/>
            <w:szCs w:val="24"/>
          </w:rPr>
          <w:t xml:space="preserve"> expected but substantial</w:t>
        </w:r>
      </w:ins>
      <w:ins w:id="51" w:author="Luke Hawkins" w:date="2018-10-18T15:18:00Z">
        <w:r>
          <w:rPr>
            <w:rFonts w:eastAsia="Times New Roman" w:cs="Times New Roman" w:ascii="Times New Roman" w:hAnsi="Times New Roman"/>
            <w:sz w:val="24"/>
            <w:szCs w:val="24"/>
          </w:rPr>
          <w:t xml:space="preserve"> improvements in </w:t>
        </w:r>
      </w:ins>
      <w:ins w:id="52" w:author="Luke Hawkins" w:date="2018-10-18T15:19:00Z">
        <w:r>
          <w:rPr>
            <w:rFonts w:eastAsia="Times New Roman" w:cs="Times New Roman" w:ascii="Times New Roman" w:hAnsi="Times New Roman"/>
            <w:sz w:val="24"/>
            <w:szCs w:val="24"/>
          </w:rPr>
          <w:t>achieving</w:t>
        </w:r>
      </w:ins>
      <w:ins w:id="53" w:author="Luke Hawkins" w:date="2018-10-18T15:18:00Z">
        <w:r>
          <w:rPr>
            <w:rFonts w:eastAsia="Times New Roman" w:cs="Times New Roman" w:ascii="Times New Roman" w:hAnsi="Times New Roman"/>
            <w:sz w:val="24"/>
            <w:szCs w:val="24"/>
          </w:rPr>
          <w:t xml:space="preserve"> </w:t>
        </w:r>
      </w:ins>
      <w:ins w:id="54" w:author="Luke Hawkins" w:date="2018-10-18T15:19:00Z">
        <w:r>
          <w:rPr>
            <w:rFonts w:eastAsia="Times New Roman" w:cs="Times New Roman" w:ascii="Times New Roman" w:hAnsi="Times New Roman"/>
            <w:sz w:val="24"/>
            <w:szCs w:val="24"/>
          </w:rPr>
          <w:t>timing closure</w:t>
        </w:r>
      </w:ins>
      <w:ins w:id="55" w:author="Luke Hawkins" w:date="2018-10-18T15:20:00Z">
        <w:r>
          <w:rPr>
            <w:rFonts w:eastAsia="Times New Roman" w:cs="Times New Roman" w:ascii="Times New Roman" w:hAnsi="Times New Roman"/>
            <w:sz w:val="24"/>
            <w:szCs w:val="24"/>
          </w:rPr>
          <w:t xml:space="preserve"> </w:t>
        </w:r>
      </w:ins>
      <w:ins w:id="56" w:author="Luke Hawkins" w:date="2018-10-18T15:19:00Z">
        <w:r>
          <w:rPr>
            <w:rFonts w:eastAsia="Times New Roman" w:cs="Times New Roman" w:ascii="Times New Roman" w:hAnsi="Times New Roman"/>
            <w:sz w:val="24"/>
            <w:szCs w:val="24"/>
          </w:rPr>
          <w:t>(accelerates design &amp; deployment of firmware),</w:t>
        </w:r>
      </w:ins>
      <w:ins w:id="57" w:author="Luke Hawkins" w:date="2018-10-18T15:22:00Z">
        <w:r>
          <w:rPr>
            <w:rFonts w:eastAsia="Times New Roman" w:cs="Times New Roman" w:ascii="Times New Roman" w:hAnsi="Times New Roman"/>
            <w:sz w:val="24"/>
            <w:szCs w:val="24"/>
          </w:rPr>
          <w:t xml:space="preserve"> cross-language programming (lowers the knowledge barrier for FPGA design &amp; allows faster prototyping of conceptual DSP techniques), </w:t>
        </w:r>
      </w:ins>
      <w:ins w:id="58" w:author="Luke Hawkins" w:date="2018-10-18T15:26:00Z">
        <w:r>
          <w:rPr>
            <w:rFonts w:eastAsia="Times New Roman" w:cs="Times New Roman" w:ascii="Times New Roman" w:hAnsi="Times New Roman"/>
            <w:sz w:val="24"/>
            <w:szCs w:val="24"/>
          </w:rPr>
          <w:t>as well as revolutionary hardware developments</w:t>
        </w:r>
      </w:ins>
      <w:ins w:id="59" w:author="Luke Hawkins" w:date="2018-10-18T15:28:00Z">
        <w:r>
          <w:rPr>
            <w:rFonts w:eastAsia="Times New Roman" w:cs="Times New Roman" w:ascii="Times New Roman" w:hAnsi="Times New Roman"/>
            <w:sz w:val="24"/>
            <w:szCs w:val="24"/>
          </w:rPr>
          <w:t xml:space="preserve"> such as the upcoming Xilinx Versal series </w:t>
        </w:r>
      </w:ins>
      <w:ins w:id="60" w:author="Luke Hawkins" w:date="2018-10-23T15:02:00Z">
        <w:r>
          <w:rPr>
            <w:rFonts w:eastAsia="Times New Roman" w:cs="Times New Roman" w:ascii="Times New Roman" w:hAnsi="Times New Roman"/>
            <w:sz w:val="24"/>
            <w:szCs w:val="24"/>
          </w:rPr>
          <w:t>artificial intelligence (AI)</w:t>
        </w:r>
      </w:ins>
      <w:ins w:id="61" w:author="Luke Hawkins" w:date="2018-10-18T15:28:00Z">
        <w:r>
          <w:rPr>
            <w:rFonts w:eastAsia="Times New Roman" w:cs="Times New Roman" w:ascii="Times New Roman" w:hAnsi="Times New Roman"/>
            <w:sz w:val="24"/>
            <w:szCs w:val="24"/>
          </w:rPr>
          <w:t xml:space="preserve"> accelerator chips.</w:t>
        </w:r>
      </w:ins>
      <w:del w:id="62" w:author="Luke Hawkins" w:date="2018-10-18T15:18:00Z">
        <w:r>
          <w:rPr>
            <w:rFonts w:eastAsia="Times New Roman" w:cs="Times New Roman" w:ascii="Times New Roman" w:hAnsi="Times New Roman"/>
            <w:sz w:val="24"/>
            <w:szCs w:val="24"/>
          </w:rPr>
          <w:delText xml:space="preserve"> (see Xilinx SDAccel tool, as well as the Xilinx Alveo and Versal series hardware</w:delText>
        </w:r>
      </w:del>
      <w:commentRangeStart w:id="2"/>
      <w:r>
        <w:rPr>
          <w:rFonts w:eastAsia="Times New Roman" w:cs="Times New Roman" w:ascii="Times New Roman" w:hAnsi="Times New Roman"/>
          <w:sz w:val="24"/>
          <w:szCs w:val="24"/>
        </w:rPr>
        <w:commentReference w:id="1"/>
      </w:r>
      <w:del w:id="63" w:author="Luke Hawkins" w:date="2018-10-18T15:18:00Z">
        <w:commentRangeEnd w:id="2"/>
        <w:r>
          <w:commentReference w:id="2"/>
        </w:r>
        <w:r>
          <w:rPr>
            <w:rFonts w:eastAsia="Times New Roman" w:cs="Times New Roman" w:ascii="Times New Roman" w:hAnsi="Times New Roman"/>
            <w:sz w:val="24"/>
            <w:szCs w:val="24"/>
          </w:rPr>
          <w:delText>).</w:delText>
        </w:r>
      </w:del>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Having access to these new hardware and software platforms outlined in this document will enable the GBO to maintain or increase its position as a world-leader in spectrum-sharing</w:t>
      </w:r>
      <w:ins w:id="65" w:author="Luke Hawkins" w:date="2018-10-23T15:02:00Z">
        <w:r>
          <w:rPr>
            <w:rFonts w:eastAsia="Times New Roman" w:cs="Times New Roman" w:ascii="Times New Roman" w:hAnsi="Times New Roman"/>
            <w:sz w:val="24"/>
            <w:szCs w:val="24"/>
          </w:rPr>
          <w:t xml:space="preserve"> technologies and methods.</w:t>
        </w:r>
      </w:ins>
      <w:del w:id="66" w:author="Luke Hawkins" w:date="2018-10-23T15:02:00Z">
        <w:r>
          <w:rPr>
            <w:rFonts w:eastAsia="Times New Roman" w:cs="Times New Roman" w:ascii="Times New Roman" w:hAnsi="Times New Roman"/>
            <w:sz w:val="24"/>
            <w:szCs w:val="24"/>
          </w:rPr>
          <w:delText>.</w:delText>
        </w:r>
      </w:del>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Change w:id="0" w:author="Luke Hawkins" w:date="2018-10-23T12:56:00Z">
            <w:rPr>
              <w:sz w:val="32"/>
              <w:b/>
              <w:szCs w:val="32"/>
              <w:rFonts w:ascii="Times New Roman" w:hAnsi="Times New Roman" w:eastAsia="Times New Roman" w:cs="Times New Roman"/>
            </w:rPr>
          </w:rPrChange>
        </w:rPr>
        <w:t>Section II.B.New Hardware</w:t>
      </w:r>
    </w:p>
    <w:p>
      <w:pPr>
        <w:pStyle w:val="Normal"/>
        <w:rPr>
          <w:rFonts w:ascii="Times New Roman" w:hAnsi="Times New Roman" w:eastAsia="Times New Roman" w:cs="Times New Roman"/>
          <w:sz w:val="24"/>
          <w:szCs w:val="24"/>
        </w:rPr>
      </w:pPr>
      <w:del w:id="68" w:author="Luke Hawkins" w:date="2018-10-23T15:03:00Z">
        <w:r>
          <w:rPr>
            <w:rFonts w:eastAsia="Times New Roman" w:cs="Times New Roman" w:ascii="Times New Roman" w:hAnsi="Times New Roman"/>
            <w:sz w:val="24"/>
            <w:szCs w:val="24"/>
          </w:rPr>
          <w:delText>As mentioned above, t</w:delText>
        </w:r>
      </w:del>
      <w:ins w:id="69" w:author="Luke Hawkins" w:date="2018-10-23T15:03:00Z">
        <w:r>
          <w:rPr>
            <w:rFonts w:eastAsia="Times New Roman" w:cs="Times New Roman" w:ascii="Times New Roman" w:hAnsi="Times New Roman"/>
            <w:sz w:val="24"/>
            <w:szCs w:val="24"/>
          </w:rPr>
          <w:t>T</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he acquisition of new hardware will allow the GBO to make tremendous strides towards becoming truly a world-leader in the next generation of digital backend systems. As these newest generations of technologies become available, many levels of testing and qualification will need to be done to prove the efficacy of new designs </w:t>
      </w:r>
      <w:del w:id="71" w:author="Luke Hawkins" w:date="2018-10-18T15:30:00Z">
        <w:r>
          <w:rPr>
            <w:rFonts w:eastAsia="Times New Roman" w:cs="Times New Roman" w:ascii="Times New Roman" w:hAnsi="Times New Roman"/>
            <w:sz w:val="24"/>
            <w:szCs w:val="24"/>
          </w:rPr>
          <w:delText>– these will be complex problems to define and test</w:delText>
        </w:r>
      </w:del>
      <w:commentRangeStart w:id="4"/>
      <w:r>
        <w:rPr>
          <w:rFonts w:eastAsia="Times New Roman" w:cs="Times New Roman" w:ascii="Times New Roman" w:hAnsi="Times New Roman"/>
          <w:sz w:val="24"/>
          <w:szCs w:val="24"/>
        </w:rPr>
        <w:commentReference w:id="3"/>
      </w:r>
      <w:del w:id="72" w:author="Luke Hawkins" w:date="2018-10-18T15:30:00Z">
        <w:r>
          <w:rPr>
            <w:rFonts w:eastAsia="Times New Roman" w:cs="Times New Roman" w:ascii="Times New Roman" w:hAnsi="Times New Roman"/>
            <w:sz w:val="24"/>
            <w:szCs w:val="24"/>
          </w:rPr>
          <w:delText>, but</w:delText>
        </w:r>
      </w:del>
      <w:ins w:id="73" w:author="Luke Hawkins" w:date="2018-10-18T15:30:00Z">
        <w:commentRangeEnd w:id="4"/>
        <w:r>
          <w:commentReference w:id="4"/>
        </w:r>
        <w:r>
          <w:rPr>
            <w:rFonts w:eastAsia="Times New Roman" w:cs="Times New Roman" w:ascii="Times New Roman" w:hAnsi="Times New Roman"/>
            <w:sz w:val="24"/>
            <w:szCs w:val="24"/>
          </w:rPr>
          <w:t>that</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will inevitably lead to achieving levels of performance</w:t>
      </w:r>
      <w:ins w:id="75" w:author="Luke Hawkins" w:date="2018-10-18T15:31:00Z">
        <w:r>
          <w:rPr>
            <w:rFonts w:eastAsia="Times New Roman" w:cs="Times New Roman" w:ascii="Times New Roman" w:hAnsi="Times New Roman"/>
            <w:sz w:val="24"/>
            <w:szCs w:val="24"/>
          </w:rPr>
          <w:t xml:space="preserve"> by traditional metrics</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w:t>
      </w:r>
      <w:del w:id="77" w:author="Luke Hawkins" w:date="2018-10-18T15:30:00Z">
        <w:r>
          <w:rPr>
            <w:rFonts w:eastAsia="Times New Roman" w:cs="Times New Roman" w:ascii="Times New Roman" w:hAnsi="Times New Roman"/>
            <w:sz w:val="24"/>
            <w:szCs w:val="24"/>
          </w:rPr>
          <w:delText>by any useful metric</w:delText>
        </w:r>
      </w:del>
      <w:r>
        <w:rPr>
          <w:rFonts w:eastAsia="Times New Roman" w:cs="Times New Roman" w:ascii="Times New Roman" w:hAnsi="Times New Roman"/>
          <w:sz w:val="24"/>
          <w:szCs w:val="24"/>
        </w:rPr>
        <w:commentReference w:id="5"/>
      </w:r>
      <w:ins w:id="78" w:author="Luke Hawkins" w:date="2018-10-18T15:30:00Z">
        <w:r>
          <w:rPr>
            <w:rFonts w:eastAsia="Times New Roman" w:cs="Times New Roman" w:ascii="Times New Roman" w:hAnsi="Times New Roman"/>
            <w:sz w:val="24"/>
            <w:szCs w:val="24"/>
          </w:rPr>
          <w:t>signal bandwidth, time-resolution, dynamic range</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that are simply not achievable under our current hardware regime</w:t>
      </w:r>
      <w:del w:id="80" w:author="Luke Hawkins" w:date="2018-10-18T15:32:00Z">
        <w:r>
          <w:rPr>
            <w:rFonts w:eastAsia="Times New Roman" w:cs="Times New Roman" w:ascii="Times New Roman" w:hAnsi="Times New Roman"/>
            <w:sz w:val="24"/>
            <w:szCs w:val="24"/>
          </w:rPr>
          <w:delText>s</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The evaluations that we do on different aspects of the cutting-edge hardware will be </w:t>
      </w:r>
      <w:del w:id="83" w:author="Luke Hawkins" w:date="2018-10-23T15:03:00Z">
        <w:r>
          <w:rPr>
            <w:rFonts w:eastAsia="Times New Roman" w:cs="Times New Roman" w:ascii="Times New Roman" w:hAnsi="Times New Roman"/>
            <w:sz w:val="24"/>
            <w:szCs w:val="24"/>
          </w:rPr>
          <w:delText xml:space="preserve">more </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widely applicable to other interested observatories (and research institutions) in the national and international community. A small subset of expected investigations is listed below:</w:t>
      </w:r>
    </w:p>
    <w:p>
      <w:pPr>
        <w:pStyle w:val="Normal"/>
        <w:rPr>
          <w:rFonts w:ascii="Times New Roman" w:hAnsi="Times New Roman" w:cs="Times New Roman"/>
          <w:sz w:val="24"/>
          <w:szCs w:val="24"/>
        </w:rPr>
      </w:pPr>
      <w:ins w:id="85" w:author="Luke Hawkins" w:date="2018-10-19T14:26:00Z">
        <w:r>
          <w:rPr>
            <w:rFonts w:cs="Times New Roman" w:ascii="Times New Roman" w:hAnsi="Times New Roman"/>
            <w:b/>
            <w:sz w:val="24"/>
            <w:szCs w:val="24"/>
          </w:rPr>
          <w:t>New communication protocols and methods:</w:t>
        </w:r>
      </w:ins>
      <w:ins w:id="86" w:author="Luke Hawkins" w:date="2018-10-19T14:26:00Z">
        <w:r>
          <w:rPr>
            <w:rFonts w:cs="Times New Roman" w:ascii="Times New Roman" w:hAnsi="Times New Roman"/>
            <w:sz w:val="24"/>
            <w:szCs w:val="24"/>
          </w:rPr>
          <w:br/>
          <w:t>As GBO moves from IF-over-fiber with equipment room sampling to receiver-room sampling (at ~quintuple the bit-rate of previous instruments) with 100</w:t>
        </w:r>
      </w:ins>
      <w:ins w:id="87" w:author="Luke Hawkins" w:date="2018-10-23T15:06:00Z">
        <w:r>
          <w:rPr>
            <w:rFonts w:cs="Times New Roman" w:ascii="Times New Roman" w:hAnsi="Times New Roman"/>
            <w:sz w:val="24"/>
            <w:szCs w:val="24"/>
          </w:rPr>
          <w:t xml:space="preserve"> Gigabit Ethernet (</w:t>
        </w:r>
      </w:ins>
      <w:ins w:id="88" w:author="Luke Hawkins" w:date="2018-10-19T14:26:00Z">
        <w:r>
          <w:rPr>
            <w:rFonts w:cs="Times New Roman" w:ascii="Times New Roman" w:hAnsi="Times New Roman"/>
            <w:sz w:val="24"/>
            <w:szCs w:val="24"/>
          </w:rPr>
          <w:t>GbE</w:t>
        </w:r>
      </w:ins>
      <w:ins w:id="89" w:author="Luke Hawkins" w:date="2018-10-23T15:07:00Z">
        <w:r>
          <w:rPr>
            <w:rFonts w:cs="Times New Roman" w:ascii="Times New Roman" w:hAnsi="Times New Roman"/>
            <w:sz w:val="24"/>
            <w:szCs w:val="24"/>
          </w:rPr>
          <w:t>)</w:t>
        </w:r>
      </w:ins>
      <w:ins w:id="90" w:author="Luke Hawkins" w:date="2018-10-19T14:26:00Z">
        <w:r>
          <w:rPr>
            <w:rFonts w:cs="Times New Roman" w:ascii="Times New Roman" w:hAnsi="Times New Roman"/>
            <w:sz w:val="24"/>
            <w:szCs w:val="24"/>
          </w:rPr>
          <w:t xml:space="preserve"> fiber downlinks to the equipment room as the backbone of our signal sampling/transmission pipeline, we will need to develop solutions to mitigate a plethora of predictable problems.</w:t>
        </w:r>
      </w:ins>
    </w:p>
    <w:p>
      <w:pPr>
        <w:pStyle w:val="Normal"/>
        <w:rPr>
          <w:rFonts w:ascii="Times New Roman" w:hAnsi="Times New Roman" w:cs="Times New Roman"/>
          <w:sz w:val="24"/>
          <w:szCs w:val="24"/>
        </w:rPr>
      </w:pPr>
      <w:ins w:id="91" w:author="Luke Hawkins" w:date="2018-10-19T14:26:00Z">
        <w:r>
          <w:rPr>
            <w:rFonts w:cs="Times New Roman" w:ascii="Times New Roman" w:hAnsi="Times New Roman"/>
            <w:sz w:val="24"/>
            <w:szCs w:val="24"/>
          </w:rPr>
          <w:t xml:space="preserve">For example, the AD9213 </w:t>
        </w:r>
      </w:ins>
      <w:ins w:id="92" w:author="Luke Hawkins" w:date="2018-10-23T15:04:00Z">
        <w:r>
          <w:rPr>
            <w:rFonts w:cs="Times New Roman" w:ascii="Times New Roman" w:hAnsi="Times New Roman"/>
            <w:sz w:val="24"/>
            <w:szCs w:val="24"/>
          </w:rPr>
          <w:t>analog-to-digital converter</w:t>
        </w:r>
      </w:ins>
      <w:ins w:id="93" w:author="Luke Hawkins" w:date="2018-10-23T15:05:00Z">
        <w:r>
          <w:rPr>
            <w:rFonts w:cs="Times New Roman" w:ascii="Times New Roman" w:hAnsi="Times New Roman"/>
            <w:sz w:val="24"/>
            <w:szCs w:val="24"/>
          </w:rPr>
          <w:t>’s (</w:t>
        </w:r>
      </w:ins>
      <w:ins w:id="94" w:author="Luke Hawkins" w:date="2018-10-19T14:26:00Z">
        <w:r>
          <w:rPr>
            <w:rFonts w:cs="Times New Roman" w:ascii="Times New Roman" w:hAnsi="Times New Roman"/>
            <w:sz w:val="24"/>
            <w:szCs w:val="24"/>
          </w:rPr>
          <w:t xml:space="preserve">ADC) (single-channel, 12-bits, 10GSPS) power dissipation is 5.1W, compared to the 10W maximum power dissipation allowed per the VME International Trade Association (VITA) 57 specification for the “FPGA Mezzanine Card” (FMC/FMC+)  daughter card specification. Since each VCU118 (our target </w:t>
        </w:r>
      </w:ins>
      <w:ins w:id="95" w:author="Luke Hawkins" w:date="2018-10-23T15:05:00Z">
        <w:r>
          <w:rPr>
            <w:rFonts w:cs="Times New Roman" w:ascii="Times New Roman" w:hAnsi="Times New Roman"/>
            <w:sz w:val="24"/>
            <w:szCs w:val="24"/>
          </w:rPr>
          <w:t xml:space="preserve">receiver-room </w:t>
        </w:r>
      </w:ins>
      <w:ins w:id="96" w:author="Luke Hawkins" w:date="2018-10-19T14:26:00Z">
        <w:r>
          <w:rPr>
            <w:rFonts w:cs="Times New Roman" w:ascii="Times New Roman" w:hAnsi="Times New Roman"/>
            <w:sz w:val="24"/>
            <w:szCs w:val="24"/>
          </w:rPr>
          <w:t>development platform) contains only a single VITA 57-compliant connector with high-speed transceivers, we will likely need to either develop power-mitigation methods that would allow us to safely contravene the standards (allowing multiple ADCs per VCU118), or we would need to develop robust methods of cross-board ADC clock synchronization (single ADC per VCU118) to ensure that our dual-polarized samples are coherent. We will also then have to develop custom ADC boards that complies with our preferred method.</w:t>
        </w:r>
      </w:ins>
    </w:p>
    <w:p>
      <w:pPr>
        <w:pStyle w:val="Normal"/>
        <w:rPr>
          <w:rFonts w:ascii="Times New Roman" w:hAnsi="Times New Roman" w:cs="Times New Roman"/>
          <w:sz w:val="24"/>
          <w:szCs w:val="24"/>
        </w:rPr>
      </w:pPr>
      <w:ins w:id="97" w:author="Luke Hawkins" w:date="2018-10-19T14:26:00Z">
        <w:r>
          <w:rPr>
            <w:rFonts w:cs="Times New Roman" w:ascii="Times New Roman" w:hAnsi="Times New Roman"/>
            <w:sz w:val="24"/>
            <w:szCs w:val="24"/>
          </w:rPr>
          <w:t>Continuing with the AD9213 as an archetype of the upcoming generation of ADCs, its</w:t>
        </w:r>
      </w:ins>
      <w:ins w:id="98" w:author="Luke Hawkins" w:date="2018-10-23T15:06:00Z">
        <w:r>
          <w:rPr>
            <w:rFonts w:cs="Times New Roman" w:ascii="Times New Roman" w:hAnsi="Times New Roman"/>
            <w:sz w:val="24"/>
            <w:szCs w:val="24"/>
          </w:rPr>
          <w:t>’</w:t>
        </w:r>
      </w:ins>
      <w:ins w:id="99" w:author="Luke Hawkins" w:date="2018-10-19T14:26:00Z">
        <w:r>
          <w:rPr>
            <w:rFonts w:cs="Times New Roman" w:ascii="Times New Roman" w:hAnsi="Times New Roman"/>
            <w:sz w:val="24"/>
            <w:szCs w:val="24"/>
          </w:rPr>
          <w:t xml:space="preserve"> total maximum bit-rate will be 12bitsx10GSPS=120Gbps. That is more than a single 100GbE port is capable of handling. With the majority of new Xilinx FPGA boards having only 2x100GbE ports (the VCU118 is an outlier with 2x100GbE QSFP28 ports and 1x100GbE FireFly port), we are in an age of technological development where the ADC bit-rates are growing faster than the I/O bandwidth of FPGA boards. This will spur examinations of optimal network topologies (1 or 2 polarizations per receiver-room board? 1 or 2 polarizations per equipment room board), 100GbE duplex (how comparatively large is the duplex logic to single-direction logic?), and other related questions that will allow us to maximize our system’s throughput bandwidth while minimizing </w:t>
        </w:r>
      </w:ins>
      <w:ins w:id="100" w:author="Luke Hawkins" w:date="2018-10-23T15:07:00Z">
        <w:r>
          <w:rPr>
            <w:rFonts w:cs="Times New Roman" w:ascii="Times New Roman" w:hAnsi="Times New Roman"/>
            <w:sz w:val="24"/>
            <w:szCs w:val="24"/>
          </w:rPr>
          <w:t xml:space="preserve">system </w:t>
        </w:r>
      </w:ins>
      <w:ins w:id="101" w:author="Luke Hawkins" w:date="2018-10-19T14:26:00Z">
        <w:r>
          <w:rPr>
            <w:rFonts w:cs="Times New Roman" w:ascii="Times New Roman" w:hAnsi="Times New Roman"/>
            <w:sz w:val="24"/>
            <w:szCs w:val="24"/>
          </w:rPr>
          <w:t>cost and complexity.</w:t>
        </w:r>
      </w:ins>
    </w:p>
    <w:p>
      <w:pPr>
        <w:pStyle w:val="Normal"/>
        <w:rPr>
          <w:rFonts w:ascii="Times New Roman" w:hAnsi="Times New Roman" w:cs="Times New Roman"/>
          <w:sz w:val="24"/>
          <w:szCs w:val="24"/>
        </w:rPr>
      </w:pPr>
      <w:ins w:id="102" w:author="Luke Hawkins" w:date="2018-10-19T14:26:00Z">
        <w:r>
          <w:rPr>
            <w:rFonts w:cs="Times New Roman" w:ascii="Times New Roman" w:hAnsi="Times New Roman"/>
            <w:sz w:val="24"/>
            <w:szCs w:val="24"/>
          </w:rPr>
          <w:t xml:space="preserve">A new trend among FPGA board designers is to include a PCIe edge-connector on the newest boards (while also eliminating the 1GbE port that we have used for FPGA-related monitor &amp; control functions in previous designs). This trend will require us to integrate PCIe-based monitor and control </w:t>
        </w:r>
      </w:ins>
      <w:ins w:id="103" w:author="Luke Hawkins" w:date="2018-10-23T15:08:00Z">
        <w:r>
          <w:rPr>
            <w:rFonts w:cs="Times New Roman" w:ascii="Times New Roman" w:hAnsi="Times New Roman"/>
            <w:sz w:val="24"/>
            <w:szCs w:val="24"/>
          </w:rPr>
          <w:t>functionality</w:t>
        </w:r>
      </w:ins>
      <w:ins w:id="104" w:author="Luke Hawkins" w:date="2018-10-19T14:26:00Z">
        <w:r>
          <w:rPr>
            <w:rFonts w:cs="Times New Roman" w:ascii="Times New Roman" w:hAnsi="Times New Roman"/>
            <w:sz w:val="24"/>
            <w:szCs w:val="24"/>
          </w:rPr>
          <w:t xml:space="preserve">, and to measure how different bi-directional monitor &amp; control data-rates between the host computer and the FPGA over the PCIe bus </w:t>
        </w:r>
      </w:ins>
      <w:ins w:id="105" w:author="Luke Hawkins" w:date="2018-10-23T15:08:00Z">
        <w:r>
          <w:rPr>
            <w:rFonts w:cs="Times New Roman" w:ascii="Times New Roman" w:hAnsi="Times New Roman"/>
            <w:sz w:val="24"/>
            <w:szCs w:val="24"/>
          </w:rPr>
          <w:t>e</w:t>
        </w:r>
      </w:ins>
      <w:ins w:id="106" w:author="Luke Hawkins" w:date="2018-10-19T14:26:00Z">
        <w:r>
          <w:rPr>
            <w:rFonts w:cs="Times New Roman" w:ascii="Times New Roman" w:hAnsi="Times New Roman"/>
            <w:sz w:val="24"/>
            <w:szCs w:val="24"/>
          </w:rPr>
          <w:t>ffect the main, uni-directional data-transfer rates from the FPGA to the host computer.</w:t>
        </w:r>
      </w:ins>
    </w:p>
    <w:p>
      <w:pPr>
        <w:pStyle w:val="Normal"/>
        <w:rPr>
          <w:rFonts w:ascii="Times New Roman" w:hAnsi="Times New Roman" w:cs="Times New Roman"/>
          <w:sz w:val="24"/>
          <w:szCs w:val="24"/>
        </w:rPr>
      </w:pPr>
      <w:ins w:id="107" w:author="Luke Hawkins" w:date="2018-10-19T14:27:00Z">
        <w:r>
          <w:rPr>
            <w:rFonts w:cs="Times New Roman" w:ascii="Times New Roman" w:hAnsi="Times New Roman"/>
            <w:b/>
            <w:sz w:val="24"/>
            <w:szCs w:val="24"/>
          </w:rPr>
          <w:t>RFI-shielding</w:t>
        </w:r>
      </w:ins>
      <w:ins w:id="108" w:author="Luke Hawkins" w:date="2018-10-23T15:10:00Z">
        <w:r>
          <w:rPr>
            <w:rFonts w:cs="Times New Roman" w:ascii="Times New Roman" w:hAnsi="Times New Roman"/>
            <w:b/>
            <w:sz w:val="24"/>
            <w:szCs w:val="24"/>
          </w:rPr>
          <w:t xml:space="preserve"> &amp; Cooling</w:t>
        </w:r>
      </w:ins>
      <w:ins w:id="109" w:author="Luke Hawkins" w:date="2018-10-19T14:27:00Z">
        <w:r>
          <w:rPr>
            <w:rFonts w:cs="Times New Roman" w:ascii="Times New Roman" w:hAnsi="Times New Roman"/>
            <w:b/>
            <w:sz w:val="24"/>
            <w:szCs w:val="24"/>
          </w:rPr>
          <w:t>:</w:t>
        </w:r>
      </w:ins>
      <w:ins w:id="110" w:author="Luke Hawkins" w:date="2018-10-22T16:18:00Z">
        <w:r>
          <w:rPr>
            <w:rFonts w:cs="Times New Roman" w:ascii="Times New Roman" w:hAnsi="Times New Roman"/>
            <w:sz w:val="24"/>
            <w:szCs w:val="24"/>
          </w:rPr>
          <w:t xml:space="preserve"> </w:t>
        </w:r>
      </w:ins>
      <w:ins w:id="111" w:author="Luke Hawkins" w:date="2018-10-19T14:27:00Z">
        <w:r>
          <w:rPr>
            <w:rFonts w:cs="Times New Roman" w:ascii="Times New Roman" w:hAnsi="Times New Roman"/>
            <w:sz w:val="24"/>
            <w:szCs w:val="24"/>
          </w:rPr>
          <w:br/>
          <w:t>As an inherent feature of transitioning toward receiver-room signal sampling, we will need to install (relatively) large, digitally noisy electronics in an environment that mandates minimal power consumption and a low-</w:t>
        </w:r>
      </w:ins>
      <w:ins w:id="112" w:author="Luke Hawkins" w:date="2018-10-19T14:30:00Z">
        <w:r>
          <w:rPr>
            <w:rFonts w:cs="Times New Roman" w:ascii="Times New Roman" w:hAnsi="Times New Roman"/>
            <w:sz w:val="24"/>
            <w:szCs w:val="24"/>
          </w:rPr>
          <w:t>level</w:t>
        </w:r>
      </w:ins>
      <w:ins w:id="113" w:author="Luke Hawkins" w:date="2018-10-19T14:27:00Z">
        <w:r>
          <w:rPr>
            <w:rFonts w:cs="Times New Roman" w:ascii="Times New Roman" w:hAnsi="Times New Roman"/>
            <w:sz w:val="24"/>
            <w:szCs w:val="24"/>
          </w:rPr>
          <w:t xml:space="preserve"> </w:t>
        </w:r>
      </w:ins>
      <w:ins w:id="114" w:author="Luke Hawkins" w:date="2018-10-19T14:30:00Z">
        <w:r>
          <w:rPr>
            <w:rFonts w:cs="Times New Roman" w:ascii="Times New Roman" w:hAnsi="Times New Roman"/>
            <w:sz w:val="24"/>
            <w:szCs w:val="24"/>
          </w:rPr>
          <w:t>of emitted radio-frequency emissions</w:t>
        </w:r>
      </w:ins>
      <w:ins w:id="115" w:author="Luke Hawkins" w:date="2018-10-19T14:31:00Z">
        <w:r>
          <w:rPr>
            <w:rFonts w:cs="Times New Roman" w:ascii="Times New Roman" w:hAnsi="Times New Roman"/>
            <w:sz w:val="24"/>
            <w:szCs w:val="24"/>
          </w:rPr>
          <w:t>.</w:t>
        </w:r>
      </w:ins>
    </w:p>
    <w:p>
      <w:pPr>
        <w:pStyle w:val="Normal"/>
        <w:rPr>
          <w:rFonts w:ascii="Times New Roman" w:hAnsi="Times New Roman" w:cs="Times New Roman"/>
          <w:sz w:val="24"/>
          <w:szCs w:val="24"/>
        </w:rPr>
      </w:pPr>
      <w:ins w:id="116" w:author="Luke Hawkins" w:date="2018-10-22T11:44:00Z">
        <w:r>
          <w:rPr>
            <w:rFonts w:cs="Times New Roman" w:ascii="Times New Roman" w:hAnsi="Times New Roman"/>
            <w:sz w:val="24"/>
            <w:szCs w:val="24"/>
          </w:rPr>
          <w:t xml:space="preserve">At the GBO, all installed electrical equipment in the receiver </w:t>
        </w:r>
      </w:ins>
      <w:ins w:id="117" w:author="Luke Hawkins" w:date="2018-10-22T16:04:00Z">
        <w:r>
          <w:rPr>
            <w:rFonts w:cs="Times New Roman" w:ascii="Times New Roman" w:hAnsi="Times New Roman"/>
            <w:sz w:val="24"/>
            <w:szCs w:val="24"/>
          </w:rPr>
          <w:t xml:space="preserve">room is required </w:t>
        </w:r>
      </w:ins>
      <w:ins w:id="118" w:author="Luke Hawkins" w:date="2018-10-22T16:05:00Z">
        <w:r>
          <w:rPr>
            <w:rFonts w:cs="Times New Roman" w:ascii="Times New Roman" w:hAnsi="Times New Roman"/>
            <w:sz w:val="24"/>
            <w:szCs w:val="24"/>
          </w:rPr>
          <w:t>to be ITU-R</w:t>
        </w:r>
      </w:ins>
      <w:ins w:id="119" w:author="Luke Hawkins" w:date="2018-10-23T09:18:00Z">
        <w:r>
          <w:rPr>
            <w:rFonts w:cs="Times New Roman" w:ascii="Times New Roman" w:hAnsi="Times New Roman"/>
            <w:sz w:val="24"/>
            <w:szCs w:val="24"/>
          </w:rPr>
          <w:t xml:space="preserve"> R</w:t>
        </w:r>
      </w:ins>
      <w:ins w:id="120" w:author="Luke Hawkins" w:date="2018-10-22T16:05:00Z">
        <w:r>
          <w:rPr>
            <w:rFonts w:cs="Times New Roman" w:ascii="Times New Roman" w:hAnsi="Times New Roman"/>
            <w:sz w:val="24"/>
            <w:szCs w:val="24"/>
          </w:rPr>
          <w:t>A.769 compliant</w:t>
        </w:r>
      </w:ins>
      <w:ins w:id="121" w:author="Luke Hawkins" w:date="2018-10-22T16:06:00Z">
        <w:r>
          <w:rPr>
            <w:rFonts w:cs="Times New Roman" w:ascii="Times New Roman" w:hAnsi="Times New Roman"/>
            <w:sz w:val="24"/>
            <w:szCs w:val="24"/>
          </w:rPr>
          <w:t xml:space="preserve"> (protection criteria used for radio astronomical measurements), whereas </w:t>
        </w:r>
      </w:ins>
      <w:ins w:id="122" w:author="Luke Hawkins" w:date="2018-10-22T16:08:00Z">
        <w:r>
          <w:rPr>
            <w:rFonts w:cs="Times New Roman" w:ascii="Times New Roman" w:hAnsi="Times New Roman"/>
            <w:sz w:val="24"/>
            <w:szCs w:val="24"/>
          </w:rPr>
          <w:t>equipment in typical commercial applications</w:t>
        </w:r>
      </w:ins>
      <w:ins w:id="123" w:author="Luke Hawkins" w:date="2018-10-23T09:19:00Z">
        <w:r>
          <w:rPr>
            <w:rFonts w:cs="Times New Roman" w:ascii="Times New Roman" w:hAnsi="Times New Roman"/>
            <w:sz w:val="24"/>
            <w:szCs w:val="24"/>
          </w:rPr>
          <w:t xml:space="preserve"> in the United States</w:t>
        </w:r>
      </w:ins>
      <w:ins w:id="124" w:author="Luke Hawkins" w:date="2018-10-22T16:08:00Z">
        <w:r>
          <w:rPr>
            <w:rFonts w:cs="Times New Roman" w:ascii="Times New Roman" w:hAnsi="Times New Roman"/>
            <w:sz w:val="24"/>
            <w:szCs w:val="24"/>
          </w:rPr>
          <w:t xml:space="preserve"> is only required to be </w:t>
        </w:r>
      </w:ins>
      <w:ins w:id="125" w:author="Luke Hawkins" w:date="2018-10-22T16:09:00Z">
        <w:r>
          <w:rPr>
            <w:rFonts w:cs="Times New Roman" w:ascii="Times New Roman" w:hAnsi="Times New Roman"/>
            <w:sz w:val="24"/>
            <w:szCs w:val="24"/>
          </w:rPr>
          <w:t xml:space="preserve">47 C.F.R. 15 Class A compliant. </w:t>
        </w:r>
      </w:ins>
      <w:ins w:id="126" w:author="Luke Hawkins" w:date="2018-10-22T16:15:00Z">
        <w:r>
          <w:rPr>
            <w:rFonts w:cs="Times New Roman" w:ascii="Times New Roman" w:hAnsi="Times New Roman"/>
            <w:sz w:val="24"/>
            <w:szCs w:val="24"/>
          </w:rPr>
          <w:t>F</w:t>
        </w:r>
      </w:ins>
      <w:ins w:id="127" w:author="Luke Hawkins" w:date="2018-10-22T16:09:00Z">
        <w:r>
          <w:rPr>
            <w:rFonts w:cs="Times New Roman" w:ascii="Times New Roman" w:hAnsi="Times New Roman"/>
            <w:sz w:val="24"/>
            <w:szCs w:val="24"/>
          </w:rPr>
          <w:t xml:space="preserve">unctionally, </w:t>
        </w:r>
      </w:ins>
      <w:ins w:id="128" w:author="Luke Hawkins" w:date="2018-10-22T16:12:00Z">
        <w:r>
          <w:rPr>
            <w:rFonts w:cs="Times New Roman" w:ascii="Times New Roman" w:hAnsi="Times New Roman"/>
            <w:sz w:val="24"/>
            <w:szCs w:val="24"/>
          </w:rPr>
          <w:t>this equates to GBO being responsibl</w:t>
        </w:r>
      </w:ins>
      <w:ins w:id="129" w:author="Luke Hawkins" w:date="2018-10-22T16:14:00Z">
        <w:r>
          <w:rPr>
            <w:rFonts w:cs="Times New Roman" w:ascii="Times New Roman" w:hAnsi="Times New Roman"/>
            <w:sz w:val="24"/>
            <w:szCs w:val="24"/>
          </w:rPr>
          <w:t>e</w:t>
        </w:r>
      </w:ins>
      <w:ins w:id="130" w:author="Luke Hawkins" w:date="2018-10-22T16:12:00Z">
        <w:r>
          <w:rPr>
            <w:rFonts w:cs="Times New Roman" w:ascii="Times New Roman" w:hAnsi="Times New Roman"/>
            <w:sz w:val="24"/>
            <w:szCs w:val="24"/>
          </w:rPr>
          <w:t xml:space="preserve"> for </w:t>
        </w:r>
      </w:ins>
      <w:ins w:id="131" w:author="Luke Hawkins" w:date="2018-10-22T16:14:00Z">
        <w:r>
          <w:rPr>
            <w:rFonts w:cs="Times New Roman" w:ascii="Times New Roman" w:hAnsi="Times New Roman"/>
            <w:sz w:val="24"/>
            <w:szCs w:val="24"/>
          </w:rPr>
          <w:t xml:space="preserve">providing </w:t>
        </w:r>
      </w:ins>
      <w:ins w:id="132" w:author="Luke Hawkins" w:date="2018-10-22T16:12:00Z">
        <w:r>
          <w:rPr>
            <w:rFonts w:cs="Times New Roman" w:ascii="Times New Roman" w:hAnsi="Times New Roman"/>
            <w:sz w:val="24"/>
            <w:szCs w:val="24"/>
          </w:rPr>
          <w:t xml:space="preserve">an additional </w:t>
        </w:r>
      </w:ins>
      <w:ins w:id="133" w:author="Luke Hawkins" w:date="2018-10-22T16:16:00Z">
        <w:r>
          <w:rPr>
            <w:rFonts w:cs="Times New Roman" w:ascii="Times New Roman" w:hAnsi="Times New Roman"/>
            <w:sz w:val="24"/>
            <w:szCs w:val="24"/>
          </w:rPr>
          <w:t>~</w:t>
        </w:r>
      </w:ins>
      <w:ins w:id="134" w:author="Luke Hawkins" w:date="2018-10-22T16:12:00Z">
        <w:r>
          <w:rPr>
            <w:rFonts w:cs="Times New Roman" w:ascii="Times New Roman" w:hAnsi="Times New Roman"/>
            <w:sz w:val="24"/>
            <w:szCs w:val="24"/>
          </w:rPr>
          <w:t>1</w:t>
        </w:r>
      </w:ins>
      <w:ins w:id="135" w:author="Luke Hawkins" w:date="2018-10-22T16:13:00Z">
        <w:r>
          <w:rPr>
            <w:rFonts w:cs="Times New Roman" w:ascii="Times New Roman" w:hAnsi="Times New Roman"/>
            <w:sz w:val="24"/>
            <w:szCs w:val="24"/>
          </w:rPr>
          <w:t>00dB</w:t>
        </w:r>
      </w:ins>
      <w:ins w:id="136" w:author="Luke Hawkins" w:date="2018-10-22T16:14:00Z">
        <w:r>
          <w:rPr>
            <w:rFonts w:cs="Times New Roman" w:ascii="Times New Roman" w:hAnsi="Times New Roman"/>
            <w:sz w:val="24"/>
            <w:szCs w:val="24"/>
          </w:rPr>
          <w:t xml:space="preserve">m of </w:t>
        </w:r>
      </w:ins>
      <w:ins w:id="137" w:author="Luke Hawkins" w:date="2018-10-22T16:15:00Z">
        <w:r>
          <w:rPr>
            <w:rFonts w:cs="Times New Roman" w:ascii="Times New Roman" w:hAnsi="Times New Roman"/>
            <w:sz w:val="24"/>
            <w:szCs w:val="24"/>
          </w:rPr>
          <w:t xml:space="preserve">isotropic radiated power suppression </w:t>
        </w:r>
      </w:ins>
      <w:ins w:id="138" w:author="Luke Hawkins" w:date="2018-10-22T16:16:00Z">
        <w:r>
          <w:rPr>
            <w:rFonts w:cs="Times New Roman" w:ascii="Times New Roman" w:hAnsi="Times New Roman"/>
            <w:sz w:val="24"/>
            <w:szCs w:val="24"/>
          </w:rPr>
          <w:t xml:space="preserve">to any </w:t>
        </w:r>
      </w:ins>
      <w:ins w:id="139" w:author="Luke Hawkins" w:date="2018-10-22T16:19:00Z">
        <w:r>
          <w:rPr>
            <w:rFonts w:cs="Times New Roman" w:ascii="Times New Roman" w:hAnsi="Times New Roman"/>
            <w:sz w:val="24"/>
            <w:szCs w:val="24"/>
          </w:rPr>
          <w:t>commercial-off-the-shelf (</w:t>
        </w:r>
      </w:ins>
      <w:ins w:id="140" w:author="Luke Hawkins" w:date="2018-10-22T16:16:00Z">
        <w:r>
          <w:rPr>
            <w:rFonts w:cs="Times New Roman" w:ascii="Times New Roman" w:hAnsi="Times New Roman"/>
            <w:sz w:val="24"/>
            <w:szCs w:val="24"/>
          </w:rPr>
          <w:t>COTS</w:t>
        </w:r>
      </w:ins>
      <w:ins w:id="141" w:author="Luke Hawkins" w:date="2018-10-22T16:19:00Z">
        <w:r>
          <w:rPr>
            <w:rFonts w:cs="Times New Roman" w:ascii="Times New Roman" w:hAnsi="Times New Roman"/>
            <w:sz w:val="24"/>
            <w:szCs w:val="24"/>
          </w:rPr>
          <w:t>)</w:t>
        </w:r>
      </w:ins>
      <w:ins w:id="142" w:author="Luke Hawkins" w:date="2018-10-22T16:16:00Z">
        <w:r>
          <w:rPr>
            <w:rFonts w:cs="Times New Roman" w:ascii="Times New Roman" w:hAnsi="Times New Roman"/>
            <w:sz w:val="24"/>
            <w:szCs w:val="24"/>
          </w:rPr>
          <w:t xml:space="preserve"> unintentional radiators that we wish to install close to the focal point of the GBT.</w:t>
        </w:r>
      </w:ins>
    </w:p>
    <w:p>
      <w:pPr>
        <w:pStyle w:val="Normal"/>
        <w:rPr>
          <w:rFonts w:ascii="Times New Roman" w:hAnsi="Times New Roman" w:cs="Times New Roman"/>
          <w:sz w:val="24"/>
          <w:szCs w:val="24"/>
        </w:rPr>
      </w:pPr>
      <w:ins w:id="143" w:author="Luke Hawkins" w:date="2018-10-19T14:31:00Z">
        <w:r>
          <w:rPr>
            <w:rFonts w:cs="Times New Roman" w:ascii="Times New Roman" w:hAnsi="Times New Roman"/>
            <w:sz w:val="24"/>
            <w:szCs w:val="24"/>
          </w:rPr>
          <w:t xml:space="preserve">To meet </w:t>
        </w:r>
      </w:ins>
      <w:ins w:id="144" w:author="Luke Hawkins" w:date="2018-10-19T14:33:00Z">
        <w:r>
          <w:rPr>
            <w:rFonts w:cs="Times New Roman" w:ascii="Times New Roman" w:hAnsi="Times New Roman"/>
            <w:sz w:val="24"/>
            <w:szCs w:val="24"/>
          </w:rPr>
          <w:t>these strict</w:t>
        </w:r>
      </w:ins>
      <w:ins w:id="145" w:author="Luke Hawkins" w:date="2018-10-19T15:12:00Z">
        <w:r>
          <w:rPr>
            <w:rFonts w:cs="Times New Roman" w:ascii="Times New Roman" w:hAnsi="Times New Roman"/>
            <w:sz w:val="24"/>
            <w:szCs w:val="24"/>
          </w:rPr>
          <w:t xml:space="preserve"> requirements (and </w:t>
        </w:r>
      </w:ins>
      <w:ins w:id="146" w:author="Luke Hawkins" w:date="2018-10-19T15:13:00Z">
        <w:r>
          <w:rPr>
            <w:rFonts w:cs="Times New Roman" w:ascii="Times New Roman" w:hAnsi="Times New Roman"/>
            <w:sz w:val="24"/>
            <w:szCs w:val="24"/>
          </w:rPr>
          <w:t>limit</w:t>
        </w:r>
      </w:ins>
      <w:ins w:id="147" w:author="Luke Hawkins" w:date="2018-10-19T15:12:00Z">
        <w:r>
          <w:rPr>
            <w:rFonts w:cs="Times New Roman" w:ascii="Times New Roman" w:hAnsi="Times New Roman"/>
            <w:sz w:val="24"/>
            <w:szCs w:val="24"/>
          </w:rPr>
          <w:t xml:space="preserve"> </w:t>
        </w:r>
      </w:ins>
      <w:ins w:id="148" w:author="Luke Hawkins" w:date="2018-10-19T15:13:00Z">
        <w:r>
          <w:rPr>
            <w:rFonts w:cs="Times New Roman" w:ascii="Times New Roman" w:hAnsi="Times New Roman"/>
            <w:sz w:val="24"/>
            <w:szCs w:val="24"/>
          </w:rPr>
          <w:t xml:space="preserve">unwanted </w:t>
        </w:r>
      </w:ins>
      <w:ins w:id="149" w:author="Luke Hawkins" w:date="2018-10-22T11:44:00Z">
        <w:r>
          <w:rPr>
            <w:rFonts w:cs="Times New Roman" w:ascii="Times New Roman" w:hAnsi="Times New Roman"/>
            <w:sz w:val="24"/>
            <w:szCs w:val="24"/>
          </w:rPr>
          <w:t>perturbations</w:t>
        </w:r>
      </w:ins>
      <w:ins w:id="150" w:author="Luke Hawkins" w:date="2018-10-19T15:13:00Z">
        <w:r>
          <w:rPr>
            <w:rFonts w:cs="Times New Roman" w:ascii="Times New Roman" w:hAnsi="Times New Roman"/>
            <w:sz w:val="24"/>
            <w:szCs w:val="24"/>
          </w:rPr>
          <w:t xml:space="preserve"> of the yet-to-be sampled data), GBO will likely have to make considerable adjustments/</w:t>
        </w:r>
      </w:ins>
      <w:ins w:id="151" w:author="Luke Hawkins" w:date="2018-10-22T16:20:00Z">
        <w:r>
          <w:rPr>
            <w:rFonts w:cs="Times New Roman" w:ascii="Times New Roman" w:hAnsi="Times New Roman"/>
            <w:sz w:val="24"/>
            <w:szCs w:val="24"/>
          </w:rPr>
          <w:t>shielding</w:t>
        </w:r>
      </w:ins>
      <w:ins w:id="152" w:author="Luke Hawkins" w:date="2018-10-19T15:13:00Z">
        <w:r>
          <w:rPr>
            <w:rFonts w:cs="Times New Roman" w:ascii="Times New Roman" w:hAnsi="Times New Roman"/>
            <w:sz w:val="24"/>
            <w:szCs w:val="24"/>
          </w:rPr>
          <w:t xml:space="preserve"> to the hardware of any COTS boards (such as the VCU118) that are placed there. This is something that the GBO has considerable expertise and experience </w:t>
        </w:r>
      </w:ins>
      <w:ins w:id="153" w:author="Luke Hawkins" w:date="2018-10-22T16:22:00Z">
        <w:r>
          <w:rPr>
            <w:rFonts w:cs="Times New Roman" w:ascii="Times New Roman" w:hAnsi="Times New Roman"/>
            <w:sz w:val="24"/>
            <w:szCs w:val="24"/>
          </w:rPr>
          <w:t>designing and implementing</w:t>
        </w:r>
      </w:ins>
      <w:ins w:id="154" w:author="Luke Hawkins" w:date="2018-10-19T15:13:00Z">
        <w:r>
          <w:rPr>
            <w:rFonts w:cs="Times New Roman" w:ascii="Times New Roman" w:hAnsi="Times New Roman"/>
            <w:sz w:val="24"/>
            <w:szCs w:val="24"/>
          </w:rPr>
          <w:t xml:space="preserve">. Suppression methods that </w:t>
        </w:r>
      </w:ins>
      <w:ins w:id="155" w:author="Luke Hawkins" w:date="2018-10-22T16:20:00Z">
        <w:r>
          <w:rPr>
            <w:rFonts w:cs="Times New Roman" w:ascii="Times New Roman" w:hAnsi="Times New Roman"/>
            <w:sz w:val="24"/>
            <w:szCs w:val="24"/>
          </w:rPr>
          <w:t>we have</w:t>
        </w:r>
      </w:ins>
      <w:ins w:id="156" w:author="Luke Hawkins" w:date="2018-10-19T15:16:00Z">
        <w:r>
          <w:rPr>
            <w:rFonts w:cs="Times New Roman" w:ascii="Times New Roman" w:hAnsi="Times New Roman"/>
            <w:sz w:val="24"/>
            <w:szCs w:val="24"/>
          </w:rPr>
          <w:t xml:space="preserve"> </w:t>
        </w:r>
      </w:ins>
      <w:ins w:id="157" w:author="Luke Hawkins" w:date="2018-10-22T16:21:00Z">
        <w:r>
          <w:rPr>
            <w:rFonts w:cs="Times New Roman" w:ascii="Times New Roman" w:hAnsi="Times New Roman"/>
            <w:sz w:val="24"/>
            <w:szCs w:val="24"/>
          </w:rPr>
          <w:t>used</w:t>
        </w:r>
      </w:ins>
      <w:ins w:id="158" w:author="Luke Hawkins" w:date="2018-10-19T15:16:00Z">
        <w:r>
          <w:rPr>
            <w:rFonts w:cs="Times New Roman" w:ascii="Times New Roman" w:hAnsi="Times New Roman"/>
            <w:sz w:val="24"/>
            <w:szCs w:val="24"/>
          </w:rPr>
          <w:t xml:space="preserve"> previously on COTS equipment include component-level shielding</w:t>
        </w:r>
      </w:ins>
      <w:ins w:id="159" w:author="Luke Hawkins" w:date="2018-10-19T15:17:00Z">
        <w:r>
          <w:rPr>
            <w:rFonts w:cs="Times New Roman" w:ascii="Times New Roman" w:hAnsi="Times New Roman"/>
            <w:sz w:val="24"/>
            <w:szCs w:val="24"/>
          </w:rPr>
          <w:t xml:space="preserve"> of ‘noisy’ components (chip cage)</w:t>
        </w:r>
      </w:ins>
      <w:ins w:id="160" w:author="Luke Hawkins" w:date="2018-10-19T15:18:00Z">
        <w:r>
          <w:rPr>
            <w:rFonts w:cs="Times New Roman" w:ascii="Times New Roman" w:hAnsi="Times New Roman"/>
            <w:sz w:val="24"/>
            <w:szCs w:val="24"/>
          </w:rPr>
          <w:t xml:space="preserve"> &amp;</w:t>
        </w:r>
      </w:ins>
      <w:ins w:id="161" w:author="Luke Hawkins" w:date="2018-10-19T15:17:00Z">
        <w:r>
          <w:rPr>
            <w:rFonts w:cs="Times New Roman" w:ascii="Times New Roman" w:hAnsi="Times New Roman"/>
            <w:sz w:val="24"/>
            <w:szCs w:val="24"/>
          </w:rPr>
          <w:t xml:space="preserve"> equipment-level shielding (metal box, in-case RF </w:t>
        </w:r>
      </w:ins>
      <w:ins w:id="162" w:author="Luke Hawkins" w:date="2018-10-22T16:21:00Z">
        <w:r>
          <w:rPr>
            <w:rFonts w:cs="Times New Roman" w:ascii="Times New Roman" w:hAnsi="Times New Roman"/>
            <w:sz w:val="24"/>
            <w:szCs w:val="24"/>
          </w:rPr>
          <w:t>absorbent</w:t>
        </w:r>
      </w:ins>
      <w:ins w:id="163" w:author="Luke Hawkins" w:date="2018-10-19T15:17:00Z">
        <w:r>
          <w:rPr>
            <w:rFonts w:cs="Times New Roman" w:ascii="Times New Roman" w:hAnsi="Times New Roman"/>
            <w:sz w:val="24"/>
            <w:szCs w:val="24"/>
          </w:rPr>
          <w:t xml:space="preserve"> foam)</w:t>
        </w:r>
      </w:ins>
      <w:ins w:id="164" w:author="Luke Hawkins" w:date="2018-10-19T15:18:00Z">
        <w:r>
          <w:rPr>
            <w:rFonts w:cs="Times New Roman" w:ascii="Times New Roman" w:hAnsi="Times New Roman"/>
            <w:sz w:val="24"/>
            <w:szCs w:val="24"/>
          </w:rPr>
          <w:t xml:space="preserve">. We also have considerable experience designing low-radiation electronics, and </w:t>
        </w:r>
      </w:ins>
      <w:ins w:id="165" w:author="Luke Hawkins" w:date="2018-10-22T16:22:00Z">
        <w:r>
          <w:rPr>
            <w:rFonts w:cs="Times New Roman" w:ascii="Times New Roman" w:hAnsi="Times New Roman"/>
            <w:sz w:val="24"/>
            <w:szCs w:val="24"/>
          </w:rPr>
          <w:t>an excellent</w:t>
        </w:r>
      </w:ins>
      <w:ins w:id="166" w:author="Luke Hawkins" w:date="2018-10-19T15:18:00Z">
        <w:r>
          <w:rPr>
            <w:rFonts w:cs="Times New Roman" w:ascii="Times New Roman" w:hAnsi="Times New Roman"/>
            <w:sz w:val="24"/>
            <w:szCs w:val="24"/>
          </w:rPr>
          <w:t xml:space="preserve"> RF anechoic chamber </w:t>
        </w:r>
      </w:ins>
      <w:ins w:id="167" w:author="Luke Hawkins" w:date="2018-10-19T15:24:00Z">
        <w:r>
          <w:rPr>
            <w:rFonts w:cs="Times New Roman" w:ascii="Times New Roman" w:hAnsi="Times New Roman"/>
            <w:sz w:val="24"/>
            <w:szCs w:val="24"/>
          </w:rPr>
          <w:t>to validate our modifications</w:t>
        </w:r>
      </w:ins>
      <w:ins w:id="168" w:author="Luke Hawkins" w:date="2018-10-22T16:38:00Z">
        <w:r>
          <w:rPr>
            <w:rFonts w:cs="Times New Roman" w:ascii="Times New Roman" w:hAnsi="Times New Roman"/>
            <w:sz w:val="24"/>
            <w:szCs w:val="24"/>
          </w:rPr>
          <w:t>.</w:t>
        </w:r>
      </w:ins>
    </w:p>
    <w:p>
      <w:pPr>
        <w:pStyle w:val="Normal"/>
        <w:rPr>
          <w:rFonts w:ascii="Times New Roman" w:hAnsi="Times New Roman" w:cs="Times New Roman"/>
          <w:sz w:val="24"/>
          <w:szCs w:val="24"/>
        </w:rPr>
      </w:pPr>
      <w:ins w:id="169" w:author="Luke Hawkins" w:date="2018-10-23T15:09:00Z">
        <w:r>
          <w:rPr>
            <w:rFonts w:cs="Times New Roman" w:ascii="Times New Roman" w:hAnsi="Times New Roman"/>
            <w:sz w:val="24"/>
            <w:szCs w:val="24"/>
          </w:rPr>
          <w:t>However, many RFI-shielding techniques (encasing boards within metal boxes) works to cross-purposes with effective cooling techniques. As such, GBO will also be developing efficient and simple cooling methods (air-cooling is given priority</w:t>
        </w:r>
      </w:ins>
      <w:ins w:id="170" w:author="Luke Hawkins" w:date="2018-10-23T15:20:00Z">
        <w:r>
          <w:rPr>
            <w:rFonts w:cs="Times New Roman" w:ascii="Times New Roman" w:hAnsi="Times New Roman"/>
            <w:sz w:val="24"/>
            <w:szCs w:val="24"/>
          </w:rPr>
          <w:t xml:space="preserve"> due to its’ simplicity</w:t>
        </w:r>
      </w:ins>
      <w:ins w:id="171" w:author="Luke Hawkins" w:date="2018-10-23T15:09:00Z">
        <w:r>
          <w:rPr>
            <w:rFonts w:cs="Times New Roman" w:ascii="Times New Roman" w:hAnsi="Times New Roman"/>
            <w:sz w:val="24"/>
            <w:szCs w:val="24"/>
          </w:rPr>
          <w:t xml:space="preserve">, but </w:t>
        </w:r>
      </w:ins>
      <w:ins w:id="172" w:author="Luke Hawkins" w:date="2018-10-23T15:20:00Z">
        <w:r>
          <w:rPr>
            <w:rFonts w:cs="Times New Roman" w:ascii="Times New Roman" w:hAnsi="Times New Roman"/>
            <w:sz w:val="24"/>
            <w:szCs w:val="24"/>
          </w:rPr>
          <w:t>water-cooling will be considered if necessary).</w:t>
        </w:r>
      </w:ins>
    </w:p>
    <w:p>
      <w:pPr>
        <w:pStyle w:val="Normal"/>
        <w:rPr>
          <w:rFonts w:ascii="Times New Roman" w:hAnsi="Times New Roman" w:cs="Times New Roman"/>
          <w:ins w:id="174" w:author="Luke Hawkins" w:date="2018-10-19T14:26:00Z"/>
          <w:sz w:val="24"/>
          <w:szCs w:val="24"/>
        </w:rPr>
      </w:pPr>
      <w:ins w:id="173" w:author="Luke Hawkins" w:date="2018-10-23T15:21:00Z">
        <w:r>
          <w:rPr>
            <w:rFonts w:cs="Times New Roman" w:ascii="Times New Roman" w:hAnsi="Times New Roman"/>
            <w:sz w:val="24"/>
            <w:szCs w:val="24"/>
          </w:rPr>
          <w:t>All RFI-shielding and cooling techniques used at GBO will be broadly applicable to any observatory interested in using the VCU118 or similar.</w:t>
        </w:r>
      </w:ins>
    </w:p>
    <w:p>
      <w:pPr>
        <w:pStyle w:val="Normal"/>
        <w:rPr>
          <w:rFonts w:ascii="Times New Roman" w:hAnsi="Times New Roman" w:eastAsia="Times New Roman" w:cs="Times New Roman"/>
          <w:del w:id="176" w:author="Luke Hawkins" w:date="2018-10-19T15:24:00Z"/>
          <w:sz w:val="24"/>
          <w:szCs w:val="24"/>
        </w:rPr>
      </w:pPr>
      <w:del w:id="175" w:author="Luke Hawkins" w:date="2018-10-19T15:24:00Z">
        <w:r>
          <w:rPr/>
        </w:r>
      </w:del>
    </w:p>
    <w:p>
      <w:pPr>
        <w:pStyle w:val="Normal"/>
        <w:rPr/>
      </w:pPr>
      <w:del w:id="177" w:author="Luke Hawkins" w:date="2018-10-18T15:33:00Z">
        <w:r>
          <w:rPr>
            <w:rFonts w:eastAsia="Times New Roman" w:cs="Times New Roman" w:ascii="Times New Roman" w:hAnsi="Times New Roman"/>
            <w:sz w:val="24"/>
            <w:szCs w:val="24"/>
          </w:rPr>
          <w:delText xml:space="preserve">1) </w:delText>
        </w:r>
      </w:del>
      <w:r>
        <w:rPr>
          <w:rFonts w:eastAsia="Times New Roman" w:cs="Times New Roman" w:ascii="Times New Roman" w:hAnsi="Times New Roman"/>
          <w:sz w:val="24"/>
          <w:szCs w:val="24"/>
        </w:rPr>
        <w:commentReference w:id="6"/>
      </w:r>
      <w:r>
        <w:rPr>
          <w:rFonts w:eastAsia="Times New Roman" w:cs="Times New Roman" w:ascii="Times New Roman" w:hAnsi="Times New Roman"/>
          <w:sz w:val="24"/>
          <w:szCs w:val="24"/>
        </w:rPr>
        <w:commentReference w:id="7"/>
      </w:r>
      <w:del w:id="178" w:author="Luke Hawkins" w:date="2018-10-18T15:33:00Z">
        <w:r>
          <w:rPr>
            <w:rFonts w:eastAsia="Times New Roman" w:cs="Times New Roman" w:ascii="Times New Roman" w:hAnsi="Times New Roman"/>
            <w:sz w:val="24"/>
            <w:szCs w:val="24"/>
            <w:highlight w:val="green"/>
          </w:rPr>
          <w:delText>Custom</w:delText>
        </w:r>
      </w:del>
      <w:del w:id="179" w:author="Luke Hawkins" w:date="2018-10-18T15:33:00Z">
        <w:r>
          <w:rPr>
            <w:rFonts w:eastAsia="Times New Roman" w:cs="Times New Roman" w:ascii="Times New Roman" w:hAnsi="Times New Roman"/>
            <w:sz w:val="24"/>
            <w:szCs w:val="24"/>
          </w:rPr>
          <w:delText xml:space="preserve"> encoding protocols similar to 8/10b</w:delText>
        </w:r>
      </w:del>
      <w:r>
        <w:rPr>
          <w:rFonts w:eastAsia="Times New Roman" w:cs="Times New Roman" w:ascii="Times New Roman" w:hAnsi="Times New Roman"/>
          <w:sz w:val="24"/>
          <w:szCs w:val="24"/>
        </w:rPr>
        <w:commentReference w:id="8"/>
      </w:r>
      <w:del w:id="180" w:author="Luke Hawkins" w:date="2018-10-18T15:33:00Z">
        <w:r>
          <w:rPr>
            <w:rFonts w:eastAsia="Times New Roman" w:cs="Times New Roman" w:ascii="Times New Roman" w:hAnsi="Times New Roman"/>
            <w:sz w:val="24"/>
            <w:szCs w:val="24"/>
          </w:rPr>
          <w:delText xml:space="preserve"> to enable transmission of high bit-rate, high bit-depth ADC outputs to enable lower-overhead (and thus higher-bandwidth) transmission of the digitized signal  to the processing units in the server room.</w:delText>
        </w:r>
      </w:del>
    </w:p>
    <w:p>
      <w:pPr>
        <w:pStyle w:val="Normal"/>
        <w:rPr>
          <w:rFonts w:ascii="Times New Roman" w:hAnsi="Times New Roman" w:eastAsia="Times New Roman" w:cs="Times New Roman"/>
          <w:del w:id="187" w:author="Luke Hawkins" w:date="2018-10-19T14:26:00Z"/>
          <w:sz w:val="24"/>
          <w:szCs w:val="24"/>
        </w:rPr>
      </w:pPr>
      <w:del w:id="181" w:author="Luke Hawkins" w:date="2018-10-18T15:33:00Z">
        <w:r>
          <w:rPr>
            <w:rFonts w:eastAsia="Times New Roman" w:cs="Times New Roman" w:ascii="Times New Roman" w:hAnsi="Times New Roman"/>
            <w:sz w:val="24"/>
            <w:szCs w:val="24"/>
            <w:highlight w:val="green"/>
          </w:rPr>
          <w:delText>2</w:delText>
        </w:r>
      </w:del>
      <w:del w:id="182" w:author="Luke Hawkins" w:date="2018-10-19T14:26:00Z">
        <w:r>
          <w:rPr>
            <w:rFonts w:eastAsia="Times New Roman" w:cs="Times New Roman" w:ascii="Times New Roman" w:hAnsi="Times New Roman"/>
            <w:sz w:val="24"/>
            <w:szCs w:val="24"/>
            <w:highlight w:val="green"/>
          </w:rPr>
          <w:delText xml:space="preserve">) </w:delText>
        </w:r>
      </w:del>
      <w:r>
        <w:rPr>
          <w:rFonts w:eastAsia="Times New Roman" w:cs="Times New Roman" w:ascii="Times New Roman" w:hAnsi="Times New Roman"/>
          <w:sz w:val="24"/>
          <w:szCs w:val="24"/>
          <w:highlight w:val="green"/>
        </w:rPr>
        <w:commentReference w:id="9"/>
      </w:r>
      <w:del w:id="183" w:author="Luke Hawkins" w:date="2018-10-19T14:26:00Z">
        <w:r>
          <w:rPr>
            <w:rFonts w:eastAsia="Times New Roman" w:cs="Times New Roman" w:ascii="Times New Roman" w:hAnsi="Times New Roman"/>
            <w:sz w:val="24"/>
            <w:szCs w:val="24"/>
            <w:highlight w:val="green"/>
          </w:rPr>
          <w:delText>Exploration of packet-loss rate (and overall system reliability) on 100GbE networks at high bit-rates, under different topolog</w:delText>
        </w:r>
      </w:del>
      <w:del w:id="184" w:author="Luke Hawkins" w:date="2018-10-18T15:57:00Z">
        <w:r>
          <w:rPr>
            <w:rFonts w:eastAsia="Times New Roman" w:cs="Times New Roman" w:ascii="Times New Roman" w:hAnsi="Times New Roman"/>
            <w:sz w:val="24"/>
            <w:szCs w:val="24"/>
            <w:highlight w:val="green"/>
          </w:rPr>
          <w:delText>y setups</w:delText>
        </w:r>
      </w:del>
      <w:commentRangeStart w:id="11"/>
      <w:r>
        <w:rPr>
          <w:rFonts w:eastAsia="Times New Roman" w:cs="Times New Roman" w:ascii="Times New Roman" w:hAnsi="Times New Roman"/>
          <w:sz w:val="24"/>
          <w:szCs w:val="24"/>
        </w:rPr>
        <w:commentReference w:id="10"/>
      </w:r>
      <w:del w:id="185" w:author="Luke Hawkins" w:date="2018-10-18T15:57:00Z">
        <w:r>
          <w:rPr>
            <w:rFonts w:eastAsia="Times New Roman" w:cs="Times New Roman" w:ascii="Times New Roman" w:hAnsi="Times New Roman"/>
            <w:sz w:val="24"/>
            <w:szCs w:val="24"/>
          </w:rPr>
          <w:delText>,</w:delText>
        </w:r>
      </w:del>
      <w:del w:id="186" w:author="Luke Hawkins" w:date="2018-10-19T14:26:00Z">
        <w:r>
          <w:rPr>
            <w:rFonts w:eastAsia="Times New Roman" w:cs="Times New Roman" w:ascii="Times New Roman" w:hAnsi="Times New Roman"/>
            <w:sz w:val="24"/>
            <w:szCs w:val="24"/>
          </w:rPr>
          <w:delText xml:space="preserve"> and with different hardware options</w:delText>
        </w:r>
      </w:del>
      <w:commentRangeEnd w:id="11"/>
      <w:r>
        <w:commentReference w:id="11"/>
      </w:r>
      <w:r>
        <w:rPr>
          <w:rFonts w:eastAsia="Times New Roman" w:cs="Times New Roman" w:ascii="Times New Roman" w:hAnsi="Times New Roman"/>
          <w:sz w:val="24"/>
          <w:szCs w:val="24"/>
        </w:rPr>
        <w:commentReference w:id="12"/>
      </w:r>
    </w:p>
    <w:p>
      <w:pPr>
        <w:pStyle w:val="Normal"/>
        <w:rPr/>
      </w:pPr>
      <w:del w:id="188" w:author="Luke Hawkins" w:date="2018-10-18T15:48:00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
        <w:commentReference w:id="13"/>
      </w:r>
      <w:r>
        <w:rPr>
          <w:rFonts w:eastAsia="Times New Roman" w:cs="Times New Roman" w:ascii="Times New Roman" w:hAnsi="Times New Roman"/>
          <w:sz w:val="24"/>
          <w:szCs w:val="24"/>
        </w:rPr>
        <w:commentReference w:id="14"/>
      </w:r>
      <w:del w:id="189" w:author="Luke Hawkins" w:date="2018-10-19T14:26:00Z">
        <w:r>
          <w:rPr>
            <w:rFonts w:eastAsia="Times New Roman" w:cs="Times New Roman" w:ascii="Times New Roman" w:hAnsi="Times New Roman"/>
            <w:sz w:val="24"/>
            <w:szCs w:val="24"/>
          </w:rPr>
          <w:delText xml:space="preserve">Exploration of the </w:delText>
        </w:r>
      </w:del>
      <w:del w:id="190" w:author="Luke Hawkins" w:date="2018-10-18T15:56:00Z">
        <w:r>
          <w:rPr>
            <w:rFonts w:eastAsia="Times New Roman" w:cs="Times New Roman" w:ascii="Times New Roman" w:hAnsi="Times New Roman"/>
            <w:sz w:val="24"/>
            <w:szCs w:val="24"/>
          </w:rPr>
          <w:delText>efficiacy</w:delText>
        </w:r>
      </w:del>
      <w:del w:id="191" w:author="Luke Hawkins" w:date="2018-10-19T14:26:00Z">
        <w:r>
          <w:rPr>
            <w:rFonts w:eastAsia="Times New Roman" w:cs="Times New Roman" w:ascii="Times New Roman" w:hAnsi="Times New Roman"/>
            <w:sz w:val="24"/>
            <w:szCs w:val="24"/>
          </w:rPr>
          <w:delText xml:space="preserve"> of DWDM</w:delText>
        </w:r>
      </w:del>
      <w:r>
        <w:rPr>
          <w:rFonts w:eastAsia="Times New Roman" w:cs="Times New Roman" w:ascii="Times New Roman" w:hAnsi="Times New Roman"/>
          <w:sz w:val="24"/>
          <w:szCs w:val="24"/>
        </w:rPr>
        <w:commentReference w:id="15"/>
      </w:r>
      <w:del w:id="192" w:author="Luke Hawkins" w:date="2018-10-19T14:26:00Z">
        <w:r>
          <w:rPr>
            <w:rFonts w:eastAsia="Times New Roman" w:cs="Times New Roman" w:ascii="Times New Roman" w:hAnsi="Times New Roman"/>
            <w:sz w:val="24"/>
            <w:szCs w:val="24"/>
          </w:rPr>
          <w:delText xml:space="preserve"> and duplex implementations of 100GbE network links – possibly in conjunction with PCIe connections as well</w:delText>
        </w:r>
      </w:del>
    </w:p>
    <w:p>
      <w:pPr>
        <w:pStyle w:val="Normal"/>
        <w:rPr/>
      </w:pPr>
      <w:del w:id="193" w:author="Luke Hawkins" w:date="2018-10-19T15:24:00Z">
        <w:r>
          <w:rPr>
            <w:rFonts w:eastAsia="Times New Roman" w:cs="Times New Roman" w:ascii="Times New Roman" w:hAnsi="Times New Roman"/>
            <w:sz w:val="24"/>
            <w:szCs w:val="24"/>
          </w:rPr>
          <w:delText xml:space="preserve">3) </w:delText>
        </w:r>
      </w:del>
      <w:r>
        <w:rPr>
          <w:rFonts w:eastAsia="Times New Roman" w:cs="Times New Roman" w:ascii="Times New Roman" w:hAnsi="Times New Roman"/>
          <w:sz w:val="24"/>
          <w:szCs w:val="24"/>
        </w:rPr>
        <w:commentReference w:id="16"/>
      </w:r>
      <w:del w:id="194" w:author="Luke Hawkins" w:date="2018-10-19T15:24:00Z">
        <w:r>
          <w:rPr>
            <w:rFonts w:eastAsia="Times New Roman" w:cs="Times New Roman" w:ascii="Times New Roman" w:hAnsi="Times New Roman"/>
            <w:sz w:val="24"/>
            <w:szCs w:val="24"/>
          </w:rPr>
          <w:delText>Exploration of cooling and RFI-shielding methods and requirements for Xilinx evaluation and production boards</w:delText>
        </w:r>
      </w:del>
    </w:p>
    <w:p>
      <w:pPr>
        <w:pStyle w:val="Normal"/>
        <w:rPr>
          <w:rFonts w:ascii="Times New Roman" w:hAnsi="Times New Roman" w:eastAsia="Times New Roman" w:cs="Times New Roman"/>
          <w:sz w:val="24"/>
          <w:szCs w:val="24"/>
          <w:highlight w:val="green"/>
        </w:rPr>
      </w:pPr>
      <w:del w:id="195" w:author="Luke Hawkins" w:date="2018-10-19T14:26:00Z">
        <w:r>
          <w:rPr>
            <w:rFonts w:eastAsia="Times New Roman" w:cs="Times New Roman" w:ascii="Times New Roman" w:hAnsi="Times New Roman"/>
            <w:sz w:val="24"/>
            <w:szCs w:val="24"/>
          </w:rPr>
          <w:delText>4) Exploration of new ADCs</w:delText>
        </w:r>
      </w:del>
      <w:commentRangeStart w:id="18"/>
      <w:r>
        <w:rPr>
          <w:rFonts w:eastAsia="Times New Roman" w:cs="Times New Roman" w:ascii="Times New Roman" w:hAnsi="Times New Roman"/>
          <w:sz w:val="24"/>
          <w:szCs w:val="24"/>
        </w:rPr>
        <w:commentReference w:id="17"/>
      </w:r>
      <w:del w:id="196" w:author="Luke Hawkins" w:date="2018-10-19T14:26:00Z">
        <w:r>
          <w:rPr>
            <w:rFonts w:eastAsia="Times New Roman" w:cs="Times New Roman" w:ascii="Times New Roman" w:hAnsi="Times New Roman"/>
            <w:sz w:val="24"/>
            <w:szCs w:val="24"/>
          </w:rPr>
          <w:delText xml:space="preserve"> and their calibration methods (as well as spur suppression and channel isolation)</w:delText>
        </w:r>
      </w:del>
      <w:commentRangeEnd w:id="18"/>
      <w:r>
        <w:commentReference w:id="18"/>
      </w:r>
      <w:r>
        <w:rPr>
          <w:rFonts w:eastAsia="Times New Roman" w:cs="Times New Roman" w:ascii="Times New Roman" w:hAnsi="Times New Roman"/>
          <w:sz w:val="24"/>
          <w:szCs w:val="24"/>
        </w:rPr>
        <w:commentReference w:id="19"/>
      </w:r>
    </w:p>
    <w:p>
      <w:pPr>
        <w:pStyle w:val="Normal"/>
        <w:rPr/>
      </w:pPr>
      <w:del w:id="197" w:author="Luke Hawkins" w:date="2018-10-19T14:26:00Z">
        <w:r>
          <w:rPr>
            <w:rFonts w:eastAsia="Times New Roman" w:cs="Times New Roman" w:ascii="Times New Roman" w:hAnsi="Times New Roman"/>
            <w:sz w:val="24"/>
            <w:szCs w:val="24"/>
            <w:highlight w:val="green"/>
          </w:rPr>
          <w:delText xml:space="preserve">5) </w:delText>
        </w:r>
      </w:del>
      <w:r>
        <w:rPr>
          <w:rFonts w:eastAsia="Times New Roman" w:cs="Times New Roman" w:ascii="Times New Roman" w:hAnsi="Times New Roman"/>
          <w:sz w:val="24"/>
          <w:szCs w:val="24"/>
          <w:highlight w:val="green"/>
        </w:rPr>
        <w:commentReference w:id="20"/>
      </w:r>
      <w:del w:id="198" w:author="Luke Hawkins" w:date="2018-10-19T14:26:00Z">
        <w:r>
          <w:rPr>
            <w:rFonts w:eastAsia="Times New Roman" w:cs="Times New Roman" w:ascii="Times New Roman" w:hAnsi="Times New Roman"/>
            <w:sz w:val="24"/>
            <w:szCs w:val="24"/>
            <w:highlight w:val="green"/>
          </w:rPr>
          <w:delText>Exploration of the logic requirements</w:delText>
        </w:r>
      </w:del>
      <w:r>
        <w:rPr>
          <w:rFonts w:eastAsia="Times New Roman" w:cs="Times New Roman" w:ascii="Times New Roman" w:hAnsi="Times New Roman"/>
          <w:sz w:val="24"/>
          <w:szCs w:val="24"/>
        </w:rPr>
        <w:commentReference w:id="21"/>
      </w:r>
      <w:del w:id="199" w:author="Luke Hawkins" w:date="2018-10-19T14:26:00Z">
        <w:r>
          <w:rPr>
            <w:rFonts w:eastAsia="Times New Roman" w:cs="Times New Roman" w:ascii="Times New Roman" w:hAnsi="Times New Roman"/>
            <w:sz w:val="24"/>
            <w:szCs w:val="24"/>
          </w:rPr>
          <w:delText xml:space="preserve"> necessary to implement communication interfaces (100GbE, duplex 100GbE, DWDM 100GbE, PCIe 3x8, PCIe 3x16, PCIE 4x8, FMC, FMC+, etc…) in new Xilinx boards</w:delText>
        </w:r>
      </w:del>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Change w:id="0" w:author="Luke Hawkins" w:date="2018-10-23T12:56:00Z">
            <w:rPr>
              <w:sz w:val="32"/>
              <w:b/>
              <w:szCs w:val="32"/>
              <w:rFonts w:ascii="Times New Roman" w:hAnsi="Times New Roman" w:eastAsia="Times New Roman" w:cs="Times New Roman"/>
            </w:rPr>
          </w:rPrChange>
        </w:rPr>
        <w:t>Section II.B.Firmware Development</w:t>
      </w:r>
    </w:p>
    <w:p>
      <w:pPr>
        <w:pStyle w:val="Normal"/>
        <w:rPr>
          <w:rFonts w:ascii="Times New Roman" w:hAnsi="Times New Roman" w:eastAsia="Times New Roman" w:cs="Times New Roman"/>
          <w:ins w:id="226" w:author="Luke Hawkins" w:date="2018-10-23T09:23:00Z"/>
          <w:sz w:val="24"/>
          <w:szCs w:val="24"/>
        </w:rPr>
      </w:pP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In light of the variety of new hardware that GBO intends to base future digital backend systems on, a variety of new firmware ‘blocks’</w:t>
      </w:r>
      <w:ins w:id="202" w:author="Luke Hawkins" w:date="2018-10-19T15:26:00Z">
        <w:r>
          <w:rPr>
            <w:rFonts w:eastAsia="Times New Roman" w:cs="Times New Roman" w:ascii="Times New Roman" w:hAnsi="Times New Roman"/>
            <w:sz w:val="24"/>
            <w:szCs w:val="24"/>
          </w:rPr>
          <w:t xml:space="preserve"> (sets of low-level FPGA code abstracted to a higher level for easier use by firmware system designers)</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will need to be developed for interfacing with various FPGA-facing peripherals as well as for executing </w:t>
      </w:r>
      <w:del w:id="204" w:author="Luke Hawkins" w:date="2018-10-23T15:23:00Z">
        <w:r>
          <w:rPr>
            <w:rFonts w:eastAsia="Times New Roman" w:cs="Times New Roman" w:ascii="Times New Roman" w:hAnsi="Times New Roman"/>
            <w:sz w:val="24"/>
            <w:szCs w:val="24"/>
          </w:rPr>
          <w:delText xml:space="preserve">for </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advanced DSP techniques. In addition, new firmware ‘tools’ may need to be developed to allow our CASPER-based designs to take advantage of the totality of hardware advancements that are provided by Xilinx Ultrascale+ and later technologies. </w:t>
      </w:r>
      <w:ins w:id="206" w:author="Luke Hawkins" w:date="2018-10-22T16:46:00Z">
        <w:r>
          <w:rPr>
            <w:rFonts w:eastAsia="Times New Roman" w:cs="Times New Roman" w:ascii="Times New Roman" w:hAnsi="Times New Roman"/>
            <w:sz w:val="24"/>
            <w:szCs w:val="24"/>
          </w:rPr>
          <w:t xml:space="preserve">Much of this new firmware development can be compartmented into </w:t>
        </w:r>
      </w:ins>
      <w:ins w:id="207" w:author="Luke Hawkins" w:date="2018-10-23T15:22:00Z">
        <w:r>
          <w:rPr>
            <w:rFonts w:eastAsia="Times New Roman" w:cs="Times New Roman" w:ascii="Times New Roman" w:hAnsi="Times New Roman"/>
            <w:sz w:val="24"/>
            <w:szCs w:val="24"/>
          </w:rPr>
          <w:t>functional</w:t>
        </w:r>
      </w:ins>
      <w:ins w:id="208" w:author="Luke Hawkins" w:date="2018-10-22T16:46:00Z">
        <w:r>
          <w:rPr>
            <w:rFonts w:eastAsia="Times New Roman" w:cs="Times New Roman" w:ascii="Times New Roman" w:hAnsi="Times New Roman"/>
            <w:sz w:val="24"/>
            <w:szCs w:val="24"/>
          </w:rPr>
          <w:t xml:space="preserve"> blocks within Xilinx’s Embedded Developer’s Kit (EDK) architecture. </w:t>
        </w:r>
      </w:ins>
      <w:ins w:id="209" w:author="Luke Hawkins" w:date="2018-10-22T16:47:00Z">
        <w:r>
          <w:rPr>
            <w:rFonts w:eastAsia="Times New Roman" w:cs="Times New Roman" w:ascii="Times New Roman" w:hAnsi="Times New Roman"/>
            <w:sz w:val="24"/>
            <w:szCs w:val="24"/>
          </w:rPr>
          <w:t>‘Basic EDK blocks’ are primarily blocks dedicated to data processing</w:t>
        </w:r>
      </w:ins>
      <w:ins w:id="210" w:author="Luke Hawkins" w:date="2018-10-22T16:48:00Z">
        <w:r>
          <w:rPr>
            <w:rFonts w:eastAsia="Times New Roman" w:cs="Times New Roman" w:ascii="Times New Roman" w:hAnsi="Times New Roman"/>
            <w:sz w:val="24"/>
            <w:szCs w:val="24"/>
          </w:rPr>
          <w:t xml:space="preserve"> with no use of peripheral components (BRAM, transceivers, Microblaze access, etc</w:t>
        </w:r>
      </w:ins>
      <w:ins w:id="211" w:author="Luke Hawkins" w:date="2018-10-22T16:49:00Z">
        <w:r>
          <w:rPr>
            <w:rFonts w:eastAsia="Times New Roman" w:cs="Times New Roman" w:ascii="Times New Roman" w:hAnsi="Times New Roman"/>
            <w:sz w:val="24"/>
            <w:szCs w:val="24"/>
          </w:rPr>
          <w:t>…)</w:t>
        </w:r>
      </w:ins>
      <w:ins w:id="212" w:author="Luke Hawkins" w:date="2018-10-22T16:47:00Z">
        <w:r>
          <w:rPr>
            <w:rFonts w:eastAsia="Times New Roman" w:cs="Times New Roman" w:ascii="Times New Roman" w:hAnsi="Times New Roman"/>
            <w:sz w:val="24"/>
            <w:szCs w:val="24"/>
          </w:rPr>
          <w:t xml:space="preserve">, whereas </w:t>
        </w:r>
      </w:ins>
      <w:ins w:id="213" w:author="Luke Hawkins" w:date="2018-10-22T16:48:00Z">
        <w:r>
          <w:rPr>
            <w:rFonts w:eastAsia="Times New Roman" w:cs="Times New Roman" w:ascii="Times New Roman" w:hAnsi="Times New Roman"/>
            <w:sz w:val="24"/>
            <w:szCs w:val="24"/>
          </w:rPr>
          <w:t>‘</w:t>
        </w:r>
      </w:ins>
      <w:ins w:id="214" w:author="Luke Hawkins" w:date="2018-10-22T16:47:00Z">
        <w:r>
          <w:rPr>
            <w:rFonts w:eastAsia="Times New Roman" w:cs="Times New Roman" w:ascii="Times New Roman" w:hAnsi="Times New Roman"/>
            <w:sz w:val="24"/>
            <w:szCs w:val="24"/>
          </w:rPr>
          <w:t>CASPER EDK</w:t>
        </w:r>
      </w:ins>
      <w:ins w:id="215" w:author="Luke Hawkins" w:date="2018-10-22T16:48:00Z">
        <w:r>
          <w:rPr>
            <w:rFonts w:eastAsia="Times New Roman" w:cs="Times New Roman" w:ascii="Times New Roman" w:hAnsi="Times New Roman"/>
            <w:sz w:val="24"/>
            <w:szCs w:val="24"/>
          </w:rPr>
          <w:t xml:space="preserve"> blocks’ interface with peripherals.</w:t>
        </w:r>
      </w:ins>
      <w:ins w:id="216" w:author="Luke Hawkins" w:date="2018-10-22T16:49:00Z">
        <w:r>
          <w:rPr>
            <w:rFonts w:eastAsia="Times New Roman" w:cs="Times New Roman" w:ascii="Times New Roman" w:hAnsi="Times New Roman"/>
            <w:sz w:val="24"/>
            <w:szCs w:val="24"/>
          </w:rPr>
          <w:t xml:space="preserve"> </w:t>
        </w:r>
      </w:ins>
      <w:ins w:id="217" w:author="Luke Hawkins" w:date="2018-10-22T16:51:00Z">
        <w:r>
          <w:rPr>
            <w:rFonts w:eastAsia="Times New Roman" w:cs="Times New Roman" w:ascii="Times New Roman" w:hAnsi="Times New Roman"/>
            <w:sz w:val="24"/>
            <w:szCs w:val="24"/>
          </w:rPr>
          <w:t xml:space="preserve">Many of the CASPER EDK blocks exist for earlier generations of </w:t>
        </w:r>
      </w:ins>
      <w:ins w:id="218" w:author="Luke Hawkins" w:date="2018-10-23T09:20:00Z">
        <w:r>
          <w:rPr>
            <w:rFonts w:eastAsia="Times New Roman" w:cs="Times New Roman" w:ascii="Times New Roman" w:hAnsi="Times New Roman"/>
            <w:sz w:val="24"/>
            <w:szCs w:val="24"/>
          </w:rPr>
          <w:t>hardware</w:t>
        </w:r>
      </w:ins>
      <w:ins w:id="219" w:author="Luke Hawkins" w:date="2018-10-22T16:51:00Z">
        <w:r>
          <w:rPr>
            <w:rFonts w:eastAsia="Times New Roman" w:cs="Times New Roman" w:ascii="Times New Roman" w:hAnsi="Times New Roman"/>
            <w:sz w:val="24"/>
            <w:szCs w:val="24"/>
          </w:rPr>
          <w:t>, but consider</w:t>
        </w:r>
      </w:ins>
      <w:ins w:id="220" w:author="Luke Hawkins" w:date="2018-10-22T16:52:00Z">
        <w:r>
          <w:rPr>
            <w:rFonts w:eastAsia="Times New Roman" w:cs="Times New Roman" w:ascii="Times New Roman" w:hAnsi="Times New Roman"/>
            <w:sz w:val="24"/>
            <w:szCs w:val="24"/>
          </w:rPr>
          <w:t xml:space="preserve">able work is required to prepare them for the newest generations. </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A </w:t>
      </w:r>
      <w:del w:id="222" w:author="Luke Hawkins" w:date="2018-10-23T09:23:00Z">
        <w:r>
          <w:rPr>
            <w:rFonts w:eastAsia="Times New Roman" w:cs="Times New Roman" w:ascii="Times New Roman" w:hAnsi="Times New Roman"/>
            <w:sz w:val="24"/>
            <w:szCs w:val="24"/>
          </w:rPr>
          <w:delText xml:space="preserve">list </w:delText>
        </w:r>
      </w:del>
      <w:ins w:id="223" w:author="Luke Hawkins" w:date="2018-10-23T09:23:00Z">
        <w:r>
          <w:rPr>
            <w:rFonts w:eastAsia="Times New Roman" w:cs="Times New Roman" w:ascii="Times New Roman" w:hAnsi="Times New Roman"/>
            <w:sz w:val="24"/>
            <w:szCs w:val="24"/>
          </w:rPr>
          <w:t xml:space="preserve">discussion </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of prospective developments is provided below</w:t>
      </w:r>
      <w:ins w:id="225" w:author="Luke Hawkins" w:date="2018-10-22T16:50:00Z">
        <w:r>
          <w:rPr>
            <w:rFonts w:eastAsia="Times New Roman" w:cs="Times New Roman" w:ascii="Times New Roman" w:hAnsi="Times New Roman"/>
            <w:sz w:val="24"/>
            <w:szCs w:val="24"/>
          </w:rPr>
          <w:t>:</w:t>
        </w:r>
      </w:ins>
    </w:p>
    <w:p>
      <w:pPr>
        <w:pStyle w:val="Normal"/>
        <w:rPr>
          <w:rFonts w:ascii="Times New Roman" w:hAnsi="Times New Roman" w:eastAsia="Times New Roman" w:cs="Times New Roman"/>
          <w:ins w:id="245" w:author="Luke Hawkins" w:date="2018-10-23T10:06:00Z"/>
          <w:sz w:val="24"/>
          <w:szCs w:val="24"/>
        </w:rPr>
      </w:pPr>
      <w:ins w:id="227" w:author="Luke Hawkins" w:date="2018-10-23T10:07:00Z">
        <w:r>
          <w:rPr>
            <w:rFonts w:eastAsia="Times New Roman" w:cs="Times New Roman" w:ascii="Times New Roman" w:hAnsi="Times New Roman"/>
            <w:sz w:val="24"/>
            <w:szCs w:val="24"/>
          </w:rPr>
          <w:t>To</w:t>
        </w:r>
      </w:ins>
      <w:ins w:id="228" w:author="Luke Hawkins" w:date="2018-10-23T09:23:00Z">
        <w:r>
          <w:rPr>
            <w:rFonts w:eastAsia="Times New Roman" w:cs="Times New Roman" w:ascii="Times New Roman" w:hAnsi="Times New Roman"/>
            <w:sz w:val="24"/>
            <w:szCs w:val="24"/>
          </w:rPr>
          <w:t xml:space="preserve"> take advantage of the possibilities enabled by the newest generation of</w:t>
        </w:r>
      </w:ins>
      <w:ins w:id="229" w:author="Luke Hawkins" w:date="2018-10-23T09:25:00Z">
        <w:r>
          <w:rPr>
            <w:rFonts w:eastAsia="Times New Roman" w:cs="Times New Roman" w:ascii="Times New Roman" w:hAnsi="Times New Roman"/>
            <w:sz w:val="24"/>
            <w:szCs w:val="24"/>
          </w:rPr>
          <w:t xml:space="preserve"> data-transmission</w:t>
        </w:r>
      </w:ins>
      <w:ins w:id="230" w:author="Luke Hawkins" w:date="2018-10-23T09:23:00Z">
        <w:r>
          <w:rPr>
            <w:rFonts w:eastAsia="Times New Roman" w:cs="Times New Roman" w:ascii="Times New Roman" w:hAnsi="Times New Roman"/>
            <w:sz w:val="24"/>
            <w:szCs w:val="24"/>
          </w:rPr>
          <w:t xml:space="preserve"> technologies, GBO intends to create CASPER EDK blocks that interface with the 100GbE core (both single-direction and duplex flavors), </w:t>
        </w:r>
      </w:ins>
      <w:ins w:id="231" w:author="Luke Hawkins" w:date="2018-10-23T09:25:00Z">
        <w:r>
          <w:rPr>
            <w:rFonts w:eastAsia="Times New Roman" w:cs="Times New Roman" w:ascii="Times New Roman" w:hAnsi="Times New Roman"/>
            <w:sz w:val="24"/>
            <w:szCs w:val="24"/>
          </w:rPr>
          <w:t>PCIe (generation</w:t>
        </w:r>
      </w:ins>
      <w:ins w:id="232" w:author="Luke Hawkins" w:date="2018-10-23T15:24:00Z">
        <w:r>
          <w:rPr>
            <w:rFonts w:eastAsia="Times New Roman" w:cs="Times New Roman" w:ascii="Times New Roman" w:hAnsi="Times New Roman"/>
            <w:sz w:val="24"/>
            <w:szCs w:val="24"/>
          </w:rPr>
          <w:t>s</w:t>
        </w:r>
      </w:ins>
      <w:ins w:id="233" w:author="Luke Hawkins" w:date="2018-10-23T09:25:00Z">
        <w:r>
          <w:rPr>
            <w:rFonts w:eastAsia="Times New Roman" w:cs="Times New Roman" w:ascii="Times New Roman" w:hAnsi="Times New Roman"/>
            <w:sz w:val="24"/>
            <w:szCs w:val="24"/>
          </w:rPr>
          <w:t xml:space="preserve"> 3x16 and 4x8 – including monitor and control of the FPGA</w:t>
        </w:r>
      </w:ins>
      <w:ins w:id="234" w:author="Luke Hawkins" w:date="2018-10-23T09:26:00Z">
        <w:r>
          <w:rPr>
            <w:rFonts w:eastAsia="Times New Roman" w:cs="Times New Roman" w:ascii="Times New Roman" w:hAnsi="Times New Roman"/>
            <w:sz w:val="24"/>
            <w:szCs w:val="24"/>
          </w:rPr>
          <w:t xml:space="preserve"> board</w:t>
        </w:r>
      </w:ins>
      <w:ins w:id="235" w:author="Luke Hawkins" w:date="2018-10-23T09:25:00Z">
        <w:r>
          <w:rPr>
            <w:rFonts w:eastAsia="Times New Roman" w:cs="Times New Roman" w:ascii="Times New Roman" w:hAnsi="Times New Roman"/>
            <w:sz w:val="24"/>
            <w:szCs w:val="24"/>
          </w:rPr>
          <w:t xml:space="preserve"> over the PCIe)</w:t>
        </w:r>
      </w:ins>
      <w:ins w:id="236" w:author="Luke Hawkins" w:date="2018-10-23T09:26:00Z">
        <w:r>
          <w:rPr>
            <w:rFonts w:eastAsia="Times New Roman" w:cs="Times New Roman" w:ascii="Times New Roman" w:hAnsi="Times New Roman"/>
            <w:sz w:val="24"/>
            <w:szCs w:val="24"/>
          </w:rPr>
          <w:t xml:space="preserve">, as well </w:t>
        </w:r>
      </w:ins>
      <w:ins w:id="237" w:author="Luke Hawkins" w:date="2018-10-23T09:27:00Z">
        <w:r>
          <w:rPr>
            <w:rFonts w:eastAsia="Times New Roman" w:cs="Times New Roman" w:ascii="Times New Roman" w:hAnsi="Times New Roman"/>
            <w:sz w:val="24"/>
            <w:szCs w:val="24"/>
          </w:rPr>
          <w:t>as a block to interface the FPGA with our custom ADC cards via the FMC/FMC+ slots on the VCU118. The 100GbE block</w:t>
        </w:r>
      </w:ins>
      <w:ins w:id="238" w:author="Luke Hawkins" w:date="2018-10-23T09:52:00Z">
        <w:r>
          <w:rPr>
            <w:rFonts w:eastAsia="Times New Roman" w:cs="Times New Roman" w:ascii="Times New Roman" w:hAnsi="Times New Roman"/>
            <w:sz w:val="24"/>
            <w:szCs w:val="24"/>
          </w:rPr>
          <w:t>s</w:t>
        </w:r>
      </w:ins>
      <w:ins w:id="239" w:author="Luke Hawkins" w:date="2018-10-23T09:27:00Z">
        <w:r>
          <w:rPr>
            <w:rFonts w:eastAsia="Times New Roman" w:cs="Times New Roman" w:ascii="Times New Roman" w:hAnsi="Times New Roman"/>
            <w:sz w:val="24"/>
            <w:szCs w:val="24"/>
          </w:rPr>
          <w:t xml:space="preserve"> and ADC card block</w:t>
        </w:r>
      </w:ins>
      <w:ins w:id="240" w:author="Luke Hawkins" w:date="2018-10-23T09:52:00Z">
        <w:r>
          <w:rPr>
            <w:rFonts w:eastAsia="Times New Roman" w:cs="Times New Roman" w:ascii="Times New Roman" w:hAnsi="Times New Roman"/>
            <w:sz w:val="24"/>
            <w:szCs w:val="24"/>
          </w:rPr>
          <w:t xml:space="preserve"> can be considered improvements upon existing capabilities, </w:t>
        </w:r>
      </w:ins>
      <w:ins w:id="241" w:author="Luke Hawkins" w:date="2018-10-23T15:25:00Z">
        <w:r>
          <w:rPr>
            <w:rFonts w:eastAsia="Times New Roman" w:cs="Times New Roman" w:ascii="Times New Roman" w:hAnsi="Times New Roman"/>
            <w:sz w:val="24"/>
            <w:szCs w:val="24"/>
          </w:rPr>
          <w:t>while</w:t>
        </w:r>
      </w:ins>
      <w:ins w:id="242" w:author="Luke Hawkins" w:date="2018-10-23T09:52:00Z">
        <w:r>
          <w:rPr>
            <w:rFonts w:eastAsia="Times New Roman" w:cs="Times New Roman" w:ascii="Times New Roman" w:hAnsi="Times New Roman"/>
            <w:sz w:val="24"/>
            <w:szCs w:val="24"/>
          </w:rPr>
          <w:t xml:space="preserve"> the PCIe interface (and especially the monitor and control aspect) will be </w:t>
        </w:r>
      </w:ins>
      <w:ins w:id="243" w:author="Luke Hawkins" w:date="2018-10-23T15:25:00Z">
        <w:r>
          <w:rPr>
            <w:rFonts w:eastAsia="Times New Roman" w:cs="Times New Roman" w:ascii="Times New Roman" w:hAnsi="Times New Roman"/>
            <w:sz w:val="24"/>
            <w:szCs w:val="24"/>
          </w:rPr>
          <w:t>groundbreaking</w:t>
        </w:r>
      </w:ins>
      <w:ins w:id="244" w:author="Luke Hawkins" w:date="2018-10-23T09:52:00Z">
        <w:r>
          <w:rPr>
            <w:rFonts w:eastAsia="Times New Roman" w:cs="Times New Roman" w:ascii="Times New Roman" w:hAnsi="Times New Roman"/>
            <w:sz w:val="24"/>
            <w:szCs w:val="24"/>
          </w:rPr>
          <w:t xml:space="preserve"> in the CASPER community.</w:t>
        </w:r>
      </w:ins>
    </w:p>
    <w:p>
      <w:pPr>
        <w:pStyle w:val="Normal"/>
        <w:rPr>
          <w:rFonts w:ascii="Times New Roman" w:hAnsi="Times New Roman" w:eastAsia="Times New Roman" w:cs="Times New Roman"/>
          <w:ins w:id="267" w:author="Luke Hawkins" w:date="2018-10-23T10:12:00Z"/>
          <w:sz w:val="24"/>
          <w:szCs w:val="24"/>
        </w:rPr>
      </w:pPr>
      <w:ins w:id="246" w:author="Luke Hawkins" w:date="2018-10-23T10:07:00Z">
        <w:r>
          <w:rPr>
            <w:rFonts w:eastAsia="Times New Roman" w:cs="Times New Roman" w:ascii="Times New Roman" w:hAnsi="Times New Roman"/>
            <w:sz w:val="24"/>
            <w:szCs w:val="24"/>
          </w:rPr>
          <w:t xml:space="preserve">In addition to the new functional blocks listed above, </w:t>
        </w:r>
      </w:ins>
      <w:ins w:id="247" w:author="Luke Hawkins" w:date="2018-10-23T15:25:00Z">
        <w:r>
          <w:rPr>
            <w:rFonts w:eastAsia="Times New Roman" w:cs="Times New Roman" w:ascii="Times New Roman" w:hAnsi="Times New Roman"/>
            <w:sz w:val="24"/>
            <w:szCs w:val="24"/>
          </w:rPr>
          <w:t xml:space="preserve">GBO will create </w:t>
        </w:r>
      </w:ins>
      <w:ins w:id="248" w:author="Luke Hawkins" w:date="2018-10-23T10:07:00Z">
        <w:r>
          <w:rPr>
            <w:rFonts w:eastAsia="Times New Roman" w:cs="Times New Roman" w:ascii="Times New Roman" w:hAnsi="Times New Roman"/>
            <w:sz w:val="24"/>
            <w:szCs w:val="24"/>
          </w:rPr>
          <w:t>additional blocks (basic EDK)</w:t>
        </w:r>
      </w:ins>
      <w:ins w:id="249" w:author="Luke Hawkins" w:date="2018-10-23T10:08:00Z">
        <w:r>
          <w:rPr>
            <w:rFonts w:eastAsia="Times New Roman" w:cs="Times New Roman" w:ascii="Times New Roman" w:hAnsi="Times New Roman"/>
            <w:sz w:val="24"/>
            <w:szCs w:val="24"/>
          </w:rPr>
          <w:t xml:space="preserve"> to improve our digital signal processing</w:t>
        </w:r>
      </w:ins>
      <w:ins w:id="250" w:author="Luke Hawkins" w:date="2018-10-23T10:36:00Z">
        <w:r>
          <w:rPr>
            <w:rFonts w:eastAsia="Times New Roman" w:cs="Times New Roman" w:ascii="Times New Roman" w:hAnsi="Times New Roman"/>
            <w:sz w:val="24"/>
            <w:szCs w:val="24"/>
          </w:rPr>
          <w:t xml:space="preserve"> (DSP)</w:t>
        </w:r>
      </w:ins>
      <w:ins w:id="251" w:author="Luke Hawkins" w:date="2018-10-23T10:08:00Z">
        <w:r>
          <w:rPr>
            <w:rFonts w:eastAsia="Times New Roman" w:cs="Times New Roman" w:ascii="Times New Roman" w:hAnsi="Times New Roman"/>
            <w:sz w:val="24"/>
            <w:szCs w:val="24"/>
          </w:rPr>
          <w:t xml:space="preserve"> capabilities. </w:t>
        </w:r>
      </w:ins>
      <w:ins w:id="252" w:author="Luke Hawkins" w:date="2018-10-23T10:11:00Z">
        <w:r>
          <w:rPr>
            <w:rFonts w:eastAsia="Times New Roman" w:cs="Times New Roman" w:ascii="Times New Roman" w:hAnsi="Times New Roman"/>
            <w:sz w:val="24"/>
            <w:szCs w:val="24"/>
          </w:rPr>
          <w:t>For example, we intend to develop b</w:t>
        </w:r>
      </w:ins>
      <w:ins w:id="253" w:author="Luke Hawkins" w:date="2018-10-23T10:08:00Z">
        <w:r>
          <w:rPr>
            <w:rFonts w:eastAsia="Times New Roman" w:cs="Times New Roman" w:ascii="Times New Roman" w:hAnsi="Times New Roman"/>
            <w:sz w:val="24"/>
            <w:szCs w:val="24"/>
          </w:rPr>
          <w:t xml:space="preserve">locks implementing </w:t>
        </w:r>
      </w:ins>
      <w:ins w:id="254" w:author="Luke Hawkins" w:date="2018-10-23T10:10:00Z">
        <w:r>
          <w:rPr>
            <w:rFonts w:eastAsia="Times New Roman" w:cs="Times New Roman" w:ascii="Times New Roman" w:hAnsi="Times New Roman"/>
            <w:sz w:val="24"/>
            <w:szCs w:val="24"/>
          </w:rPr>
          <w:t>new RFI-mitigation methods</w:t>
        </w:r>
      </w:ins>
      <w:ins w:id="255" w:author="Luke Hawkins" w:date="2018-10-23T10:11:00Z">
        <w:r>
          <w:rPr>
            <w:rFonts w:eastAsia="Times New Roman" w:cs="Times New Roman" w:ascii="Times New Roman" w:hAnsi="Times New Roman"/>
            <w:sz w:val="24"/>
            <w:szCs w:val="24"/>
          </w:rPr>
          <w:t xml:space="preserve"> (discussed in more detail in the “Active RFI-Excision</w:t>
        </w:r>
      </w:ins>
      <w:ins w:id="256" w:author="Luke Hawkins" w:date="2018-10-23T15:26:00Z">
        <w:r>
          <w:rPr>
            <w:rFonts w:eastAsia="Times New Roman" w:cs="Times New Roman" w:ascii="Times New Roman" w:hAnsi="Times New Roman"/>
            <w:sz w:val="24"/>
            <w:szCs w:val="24"/>
          </w:rPr>
          <w:t>”</w:t>
        </w:r>
      </w:ins>
      <w:ins w:id="257" w:author="Luke Hawkins" w:date="2018-10-23T10:11:00Z">
        <w:r>
          <w:rPr>
            <w:rFonts w:eastAsia="Times New Roman" w:cs="Times New Roman" w:ascii="Times New Roman" w:hAnsi="Times New Roman"/>
            <w:sz w:val="24"/>
            <w:szCs w:val="24"/>
          </w:rPr>
          <w:t xml:space="preserve"> section)</w:t>
        </w:r>
      </w:ins>
      <w:ins w:id="258" w:author="Luke Hawkins" w:date="2018-10-23T10:10:00Z">
        <w:r>
          <w:rPr>
            <w:rFonts w:eastAsia="Times New Roman" w:cs="Times New Roman" w:ascii="Times New Roman" w:hAnsi="Times New Roman"/>
            <w:sz w:val="24"/>
            <w:szCs w:val="24"/>
          </w:rPr>
          <w:t xml:space="preserve"> that are too computationally expensive to run in real-time under our current hardware regime</w:t>
        </w:r>
      </w:ins>
      <w:ins w:id="259" w:author="Luke Hawkins" w:date="2018-10-23T10:12:00Z">
        <w:r>
          <w:rPr>
            <w:rFonts w:eastAsia="Times New Roman" w:cs="Times New Roman" w:ascii="Times New Roman" w:hAnsi="Times New Roman"/>
            <w:sz w:val="24"/>
            <w:szCs w:val="24"/>
          </w:rPr>
          <w:t>.</w:t>
        </w:r>
      </w:ins>
      <w:ins w:id="260" w:author="Luke Hawkins" w:date="2018-10-23T10:25:00Z">
        <w:r>
          <w:rPr>
            <w:rFonts w:eastAsia="Times New Roman" w:cs="Times New Roman" w:ascii="Times New Roman" w:hAnsi="Times New Roman"/>
            <w:sz w:val="24"/>
            <w:szCs w:val="24"/>
          </w:rPr>
          <w:t xml:space="preserve"> These developments can </w:t>
        </w:r>
      </w:ins>
      <w:ins w:id="261" w:author="Luke Hawkins" w:date="2018-10-23T10:26:00Z">
        <w:r>
          <w:rPr>
            <w:rFonts w:eastAsia="Times New Roman" w:cs="Times New Roman" w:ascii="Times New Roman" w:hAnsi="Times New Roman"/>
            <w:sz w:val="24"/>
            <w:szCs w:val="24"/>
          </w:rPr>
          <w:t xml:space="preserve">largely </w:t>
        </w:r>
      </w:ins>
      <w:ins w:id="262" w:author="Luke Hawkins" w:date="2018-10-23T10:25:00Z">
        <w:r>
          <w:rPr>
            <w:rFonts w:eastAsia="Times New Roman" w:cs="Times New Roman" w:ascii="Times New Roman" w:hAnsi="Times New Roman"/>
            <w:sz w:val="24"/>
            <w:szCs w:val="24"/>
          </w:rPr>
          <w:t xml:space="preserve">be considered </w:t>
        </w:r>
      </w:ins>
      <w:ins w:id="263" w:author="Luke Hawkins" w:date="2018-10-23T15:27:00Z">
        <w:r>
          <w:rPr>
            <w:rFonts w:eastAsia="Times New Roman" w:cs="Times New Roman" w:ascii="Times New Roman" w:hAnsi="Times New Roman"/>
            <w:sz w:val="24"/>
            <w:szCs w:val="24"/>
          </w:rPr>
          <w:t xml:space="preserve">(with the exception of Machine Learning) </w:t>
        </w:r>
      </w:ins>
      <w:ins w:id="264" w:author="Luke Hawkins" w:date="2018-10-23T10:25:00Z">
        <w:r>
          <w:rPr>
            <w:rFonts w:eastAsia="Times New Roman" w:cs="Times New Roman" w:ascii="Times New Roman" w:hAnsi="Times New Roman"/>
            <w:sz w:val="24"/>
            <w:szCs w:val="24"/>
          </w:rPr>
          <w:t>translations of alg</w:t>
        </w:r>
      </w:ins>
      <w:ins w:id="265" w:author="Luke Hawkins" w:date="2018-10-23T10:26:00Z">
        <w:r>
          <w:rPr>
            <w:rFonts w:eastAsia="Times New Roman" w:cs="Times New Roman" w:ascii="Times New Roman" w:hAnsi="Times New Roman"/>
            <w:sz w:val="24"/>
            <w:szCs w:val="24"/>
          </w:rPr>
          <w:t xml:space="preserve">orithmic implementations from </w:t>
        </w:r>
      </w:ins>
      <w:ins w:id="266" w:author="Luke Hawkins" w:date="2018-10-23T10:27:00Z">
        <w:r>
          <w:rPr>
            <w:rFonts w:eastAsia="Times New Roman" w:cs="Times New Roman" w:ascii="Times New Roman" w:hAnsi="Times New Roman"/>
            <w:sz w:val="24"/>
            <w:szCs w:val="24"/>
          </w:rPr>
          <w:t>python notebooks to hardware descriptive languages (HDL).</w:t>
        </w:r>
      </w:ins>
    </w:p>
    <w:p>
      <w:pPr>
        <w:pStyle w:val="Normal"/>
        <w:rPr>
          <w:rFonts w:ascii="Times New Roman" w:hAnsi="Times New Roman" w:eastAsia="Times New Roman" w:cs="Times New Roman"/>
          <w:ins w:id="272" w:author="Luke Hawkins" w:date="2018-10-23T10:34:00Z"/>
          <w:sz w:val="24"/>
          <w:szCs w:val="24"/>
        </w:rPr>
      </w:pPr>
      <w:ins w:id="268" w:author="Luke Hawkins" w:date="2018-10-23T10:25:00Z">
        <w:r>
          <w:rPr>
            <w:rFonts w:eastAsia="Times New Roman" w:cs="Times New Roman" w:ascii="Times New Roman" w:hAnsi="Times New Roman"/>
            <w:sz w:val="24"/>
            <w:szCs w:val="24"/>
          </w:rPr>
          <w:t>The two above paragraphs largely address what we must do to harvest the expected fruits of Moore</w:t>
        </w:r>
      </w:ins>
      <w:ins w:id="269" w:author="Luke Hawkins" w:date="2018-10-23T10:29:00Z">
        <w:r>
          <w:rPr>
            <w:rFonts w:eastAsia="Times New Roman" w:cs="Times New Roman" w:ascii="Times New Roman" w:hAnsi="Times New Roman"/>
            <w:sz w:val="24"/>
            <w:szCs w:val="24"/>
          </w:rPr>
          <w:t xml:space="preserve">’s law (higher-speed data transmission, higher-density FPGA chips), but Xilinx has also made great developments in some less obvious directions. </w:t>
        </w:r>
      </w:ins>
      <w:ins w:id="270" w:author="Luke Hawkins" w:date="2018-10-23T10:31:00Z">
        <w:r>
          <w:rPr>
            <w:rFonts w:eastAsia="Times New Roman" w:cs="Times New Roman" w:ascii="Times New Roman" w:hAnsi="Times New Roman"/>
            <w:sz w:val="24"/>
            <w:szCs w:val="24"/>
          </w:rPr>
          <w:t xml:space="preserve">In recent years, their focus has widened to include heterogeneous computing architectures such as the Manycore Processor System on Chip (MPSoC), Radio Frequency System on Chip (RFSoC), and </w:t>
        </w:r>
      </w:ins>
      <w:ins w:id="271" w:author="Luke Hawkins" w:date="2018-10-23T10:33:00Z">
        <w:r>
          <w:rPr>
            <w:rFonts w:eastAsia="Times New Roman" w:cs="Times New Roman" w:ascii="Times New Roman" w:hAnsi="Times New Roman"/>
            <w:sz w:val="24"/>
            <w:szCs w:val="24"/>
          </w:rPr>
          <w:t>the Adaptive Compute Acceleration Platform (ACAP).</w:t>
        </w:r>
      </w:ins>
    </w:p>
    <w:p>
      <w:pPr>
        <w:pStyle w:val="Normal"/>
        <w:rPr>
          <w:rFonts w:ascii="Times New Roman" w:hAnsi="Times New Roman" w:eastAsia="Times New Roman" w:cs="Times New Roman"/>
          <w:ins w:id="304" w:author="Luke Hawkins" w:date="2018-10-23T10:58:00Z"/>
          <w:sz w:val="24"/>
          <w:szCs w:val="24"/>
        </w:rPr>
      </w:pPr>
      <w:ins w:id="273" w:author="Luke Hawkins" w:date="2018-10-23T10:35:00Z">
        <w:r>
          <w:rPr>
            <w:rFonts w:eastAsia="Times New Roman" w:cs="Times New Roman" w:ascii="Times New Roman" w:hAnsi="Times New Roman"/>
            <w:sz w:val="24"/>
            <w:szCs w:val="24"/>
          </w:rPr>
          <w:t>While all of these advancements open up new</w:t>
        </w:r>
      </w:ins>
      <w:ins w:id="274" w:author="Luke Hawkins" w:date="2018-10-23T10:36:00Z">
        <w:r>
          <w:rPr>
            <w:rFonts w:eastAsia="Times New Roman" w:cs="Times New Roman" w:ascii="Times New Roman" w:hAnsi="Times New Roman"/>
            <w:sz w:val="24"/>
            <w:szCs w:val="24"/>
          </w:rPr>
          <w:t>, exciting</w:t>
        </w:r>
      </w:ins>
      <w:ins w:id="275" w:author="Luke Hawkins" w:date="2018-10-23T10:35:00Z">
        <w:r>
          <w:rPr>
            <w:rFonts w:eastAsia="Times New Roman" w:cs="Times New Roman" w:ascii="Times New Roman" w:hAnsi="Times New Roman"/>
            <w:sz w:val="24"/>
            <w:szCs w:val="24"/>
          </w:rPr>
          <w:t xml:space="preserve"> horizons of system and DSP</w:t>
        </w:r>
      </w:ins>
      <w:ins w:id="276" w:author="Luke Hawkins" w:date="2018-10-23T10:36:00Z">
        <w:r>
          <w:rPr>
            <w:rFonts w:eastAsia="Times New Roman" w:cs="Times New Roman" w:ascii="Times New Roman" w:hAnsi="Times New Roman"/>
            <w:sz w:val="24"/>
            <w:szCs w:val="24"/>
          </w:rPr>
          <w:t xml:space="preserve"> design</w:t>
        </w:r>
      </w:ins>
      <w:ins w:id="277" w:author="Luke Hawkins" w:date="2018-10-23T10:47:00Z">
        <w:r>
          <w:rPr>
            <w:rFonts w:eastAsia="Times New Roman" w:cs="Times New Roman" w:ascii="Times New Roman" w:hAnsi="Times New Roman"/>
            <w:sz w:val="24"/>
            <w:szCs w:val="24"/>
          </w:rPr>
          <w:t>, the most exciting possibilities are enabled by the</w:t>
        </w:r>
      </w:ins>
      <w:ins w:id="278" w:author="Luke Hawkins" w:date="2018-10-23T10:48:00Z">
        <w:r>
          <w:rPr>
            <w:rFonts w:eastAsia="Times New Roman" w:cs="Times New Roman" w:ascii="Times New Roman" w:hAnsi="Times New Roman"/>
            <w:sz w:val="24"/>
            <w:szCs w:val="24"/>
          </w:rPr>
          <w:t xml:space="preserve"> Xilinx</w:t>
        </w:r>
      </w:ins>
      <w:ins w:id="279" w:author="Luke Hawkins" w:date="2018-10-23T10:47:00Z">
        <w:r>
          <w:rPr>
            <w:rFonts w:eastAsia="Times New Roman" w:cs="Times New Roman" w:ascii="Times New Roman" w:hAnsi="Times New Roman"/>
            <w:sz w:val="24"/>
            <w:szCs w:val="24"/>
          </w:rPr>
          <w:t xml:space="preserve"> ACAP architecture (upcoming chip series is named Versal).</w:t>
        </w:r>
      </w:ins>
      <w:ins w:id="280" w:author="Luke Hawkins" w:date="2018-10-23T10:48:00Z">
        <w:r>
          <w:rPr>
            <w:rFonts w:eastAsia="Times New Roman" w:cs="Times New Roman" w:ascii="Times New Roman" w:hAnsi="Times New Roman"/>
            <w:sz w:val="24"/>
            <w:szCs w:val="24"/>
          </w:rPr>
          <w:t xml:space="preserve"> </w:t>
        </w:r>
      </w:ins>
      <w:ins w:id="281" w:author="Luke Hawkins" w:date="2018-10-23T10:49:00Z">
        <w:r>
          <w:rPr>
            <w:rFonts w:eastAsia="Times New Roman" w:cs="Times New Roman" w:ascii="Times New Roman" w:hAnsi="Times New Roman"/>
            <w:sz w:val="24"/>
            <w:szCs w:val="24"/>
          </w:rPr>
          <w:t xml:space="preserve">These </w:t>
        </w:r>
      </w:ins>
      <w:ins w:id="282" w:author="Luke Hawkins" w:date="2018-10-23T10:50:00Z">
        <w:r>
          <w:rPr>
            <w:rFonts w:eastAsia="Times New Roman" w:cs="Times New Roman" w:ascii="Times New Roman" w:hAnsi="Times New Roman"/>
            <w:sz w:val="24"/>
            <w:szCs w:val="24"/>
          </w:rPr>
          <w:t xml:space="preserve">chips are heterogeneous devices, combining the generality and </w:t>
        </w:r>
      </w:ins>
      <w:ins w:id="283" w:author="Luke Hawkins" w:date="2018-10-23T15:28:00Z">
        <w:r>
          <w:rPr>
            <w:rFonts w:eastAsia="Times New Roman" w:cs="Times New Roman" w:ascii="Times New Roman" w:hAnsi="Times New Roman"/>
            <w:sz w:val="24"/>
            <w:szCs w:val="24"/>
          </w:rPr>
          <w:t>accessibility</w:t>
        </w:r>
      </w:ins>
      <w:ins w:id="284" w:author="Luke Hawkins" w:date="2018-10-23T10:50:00Z">
        <w:r>
          <w:rPr>
            <w:rFonts w:eastAsia="Times New Roman" w:cs="Times New Roman" w:ascii="Times New Roman" w:hAnsi="Times New Roman"/>
            <w:sz w:val="24"/>
            <w:szCs w:val="24"/>
          </w:rPr>
          <w:t xml:space="preserve"> of CPUs, the vector processing power of GPUs/DSPs, the IO/memory bandwidth and adaptability of FPGAs</w:t>
        </w:r>
      </w:ins>
      <w:ins w:id="285" w:author="Luke Hawkins" w:date="2018-10-23T10:58:00Z">
        <w:r>
          <w:rPr>
            <w:rFonts w:eastAsia="Times New Roman" w:cs="Times New Roman" w:ascii="Times New Roman" w:hAnsi="Times New Roman"/>
            <w:sz w:val="24"/>
            <w:szCs w:val="24"/>
          </w:rPr>
          <w:t>, and integrated ADCs and digital-to-analog converters (DACs) suitable for</w:t>
        </w:r>
      </w:ins>
      <w:ins w:id="286" w:author="Luke Hawkins" w:date="2018-10-23T15:28:00Z">
        <w:r>
          <w:rPr>
            <w:rFonts w:eastAsia="Times New Roman" w:cs="Times New Roman" w:ascii="Times New Roman" w:hAnsi="Times New Roman"/>
            <w:sz w:val="24"/>
            <w:szCs w:val="24"/>
          </w:rPr>
          <w:t xml:space="preserve"> commercial</w:t>
        </w:r>
      </w:ins>
      <w:ins w:id="287" w:author="Luke Hawkins" w:date="2018-10-23T10:58:00Z">
        <w:r>
          <w:rPr>
            <w:rFonts w:eastAsia="Times New Roman" w:cs="Times New Roman" w:ascii="Times New Roman" w:hAnsi="Times New Roman"/>
            <w:sz w:val="24"/>
            <w:szCs w:val="24"/>
          </w:rPr>
          <w:t xml:space="preserve"> 5G applications</w:t>
        </w:r>
      </w:ins>
      <w:ins w:id="288" w:author="Luke Hawkins" w:date="2018-10-23T10:53:00Z">
        <w:r>
          <w:rPr>
            <w:rFonts w:eastAsia="Times New Roman" w:cs="Times New Roman" w:ascii="Times New Roman" w:hAnsi="Times New Roman"/>
            <w:sz w:val="24"/>
            <w:szCs w:val="24"/>
          </w:rPr>
          <w:t>.</w:t>
        </w:r>
      </w:ins>
      <w:ins w:id="289" w:author="Luke Hawkins" w:date="2018-10-23T10:56:00Z">
        <w:r>
          <w:rPr>
            <w:rFonts w:eastAsia="Times New Roman" w:cs="Times New Roman" w:ascii="Times New Roman" w:hAnsi="Times New Roman"/>
            <w:sz w:val="24"/>
            <w:szCs w:val="24"/>
          </w:rPr>
          <w:t xml:space="preserve"> Subsets</w:t>
        </w:r>
      </w:ins>
      <w:ins w:id="290" w:author="Luke Hawkins" w:date="2018-10-23T10:58:00Z">
        <w:r>
          <w:rPr>
            <w:rFonts w:eastAsia="Times New Roman" w:cs="Times New Roman" w:ascii="Times New Roman" w:hAnsi="Times New Roman"/>
            <w:sz w:val="24"/>
            <w:szCs w:val="24"/>
          </w:rPr>
          <w:t xml:space="preserve"> of these chips were developed were developed with the deployment of real-time neural-network based machine learning (ML) as the targeted applications</w:t>
        </w:r>
      </w:ins>
      <w:ins w:id="291" w:author="Luke Hawkins" w:date="2018-10-23T11:02:00Z">
        <w:r>
          <w:rPr>
            <w:rFonts w:eastAsia="Times New Roman" w:cs="Times New Roman" w:ascii="Times New Roman" w:hAnsi="Times New Roman"/>
            <w:sz w:val="24"/>
            <w:szCs w:val="24"/>
          </w:rPr>
          <w:t xml:space="preserve"> (</w:t>
        </w:r>
      </w:ins>
      <w:ins w:id="292" w:author="Luke Hawkins" w:date="2018-10-23T15:29:00Z">
        <w:r>
          <w:rPr>
            <w:rFonts w:eastAsia="Times New Roman" w:cs="Times New Roman" w:ascii="Times New Roman" w:hAnsi="Times New Roman"/>
            <w:sz w:val="24"/>
            <w:szCs w:val="24"/>
          </w:rPr>
          <w:t xml:space="preserve">upcoming </w:t>
        </w:r>
      </w:ins>
      <w:ins w:id="293" w:author="Luke Hawkins" w:date="2018-10-23T11:46:00Z">
        <w:r>
          <w:rPr>
            <w:rFonts w:eastAsia="Times New Roman" w:cs="Times New Roman" w:ascii="Times New Roman" w:hAnsi="Times New Roman"/>
            <w:sz w:val="24"/>
            <w:szCs w:val="24"/>
          </w:rPr>
          <w:t xml:space="preserve">native </w:t>
        </w:r>
      </w:ins>
      <w:ins w:id="294" w:author="Luke Hawkins" w:date="2018-10-23T11:02:00Z">
        <w:r>
          <w:rPr>
            <w:rFonts w:eastAsia="Times New Roman" w:cs="Times New Roman" w:ascii="Times New Roman" w:hAnsi="Times New Roman"/>
            <w:sz w:val="24"/>
            <w:szCs w:val="24"/>
          </w:rPr>
          <w:t xml:space="preserve">integration between the Xilinx chips and common ML suites such as Caffe or TensorFlow </w:t>
        </w:r>
      </w:ins>
      <w:ins w:id="295" w:author="Luke Hawkins" w:date="2018-10-23T11:47:00Z">
        <w:r>
          <w:rPr>
            <w:rFonts w:eastAsia="Times New Roman" w:cs="Times New Roman" w:ascii="Times New Roman" w:hAnsi="Times New Roman"/>
            <w:sz w:val="24"/>
            <w:szCs w:val="24"/>
          </w:rPr>
          <w:t xml:space="preserve">via an application overlay </w:t>
        </w:r>
      </w:ins>
      <w:ins w:id="296" w:author="Luke Hawkins" w:date="2018-10-23T11:46:00Z">
        <w:r>
          <w:rPr>
            <w:rFonts w:eastAsia="Times New Roman" w:cs="Times New Roman" w:ascii="Times New Roman" w:hAnsi="Times New Roman"/>
            <w:sz w:val="24"/>
            <w:szCs w:val="24"/>
          </w:rPr>
          <w:t xml:space="preserve">through </w:t>
        </w:r>
      </w:ins>
      <w:ins w:id="297" w:author="Luke Hawkins" w:date="2018-10-23T11:02:00Z">
        <w:r>
          <w:rPr>
            <w:rFonts w:eastAsia="Times New Roman" w:cs="Times New Roman" w:ascii="Times New Roman" w:hAnsi="Times New Roman"/>
            <w:sz w:val="24"/>
            <w:szCs w:val="24"/>
          </w:rPr>
          <w:t>Xilinx</w:t>
        </w:r>
      </w:ins>
      <w:ins w:id="298" w:author="Luke Hawkins" w:date="2018-10-23T11:03:00Z">
        <w:r>
          <w:rPr>
            <w:rFonts w:eastAsia="Times New Roman" w:cs="Times New Roman" w:ascii="Times New Roman" w:hAnsi="Times New Roman"/>
            <w:sz w:val="24"/>
            <w:szCs w:val="24"/>
          </w:rPr>
          <w:t>’s Vivado</w:t>
        </w:r>
      </w:ins>
      <w:ins w:id="299" w:author="Luke Hawkins" w:date="2018-10-23T11:46:00Z">
        <w:r>
          <w:rPr>
            <w:rFonts w:eastAsia="Times New Roman" w:cs="Times New Roman" w:ascii="Times New Roman" w:hAnsi="Times New Roman"/>
            <w:sz w:val="24"/>
            <w:szCs w:val="24"/>
          </w:rPr>
          <w:t xml:space="preserve"> has been announced</w:t>
        </w:r>
      </w:ins>
      <w:ins w:id="300" w:author="Luke Hawkins" w:date="2018-10-23T11:03:00Z">
        <w:r>
          <w:rPr>
            <w:rFonts w:eastAsia="Times New Roman" w:cs="Times New Roman" w:ascii="Times New Roman" w:hAnsi="Times New Roman"/>
            <w:sz w:val="24"/>
            <w:szCs w:val="24"/>
          </w:rPr>
          <w:t>)</w:t>
        </w:r>
      </w:ins>
      <w:ins w:id="301" w:author="Luke Hawkins" w:date="2018-10-23T10:58:00Z">
        <w:r>
          <w:rPr>
            <w:rFonts w:eastAsia="Times New Roman" w:cs="Times New Roman" w:ascii="Times New Roman" w:hAnsi="Times New Roman"/>
            <w:sz w:val="24"/>
            <w:szCs w:val="24"/>
          </w:rPr>
          <w:t>.</w:t>
        </w:r>
      </w:ins>
      <w:ins w:id="302" w:author="Luke Hawkins" w:date="2018-10-23T11:40:00Z">
        <w:r>
          <w:rPr>
            <w:rFonts w:eastAsia="Times New Roman" w:cs="Times New Roman" w:ascii="Times New Roman" w:hAnsi="Times New Roman"/>
            <w:sz w:val="24"/>
            <w:szCs w:val="24"/>
          </w:rPr>
          <w:t xml:space="preserve"> A broader discussion of ML possibilities is provided in the “Active RFI-Excision</w:t>
        </w:r>
      </w:ins>
      <w:ins w:id="303" w:author="Luke Hawkins" w:date="2018-10-23T11:41:00Z">
        <w:r>
          <w:rPr>
            <w:rFonts w:eastAsia="Times New Roman" w:cs="Times New Roman" w:ascii="Times New Roman" w:hAnsi="Times New Roman"/>
            <w:sz w:val="24"/>
            <w:szCs w:val="24"/>
          </w:rPr>
          <w:t>” section.</w:t>
        </w:r>
      </w:ins>
    </w:p>
    <w:p>
      <w:pPr>
        <w:pStyle w:val="Normal"/>
        <w:rPr>
          <w:rFonts w:ascii="Times New Roman" w:hAnsi="Times New Roman" w:eastAsia="Times New Roman" w:cs="Times New Roman"/>
          <w:ins w:id="320" w:author="Luke Hawkins" w:date="2018-10-23T11:28:00Z"/>
          <w:sz w:val="24"/>
          <w:szCs w:val="24"/>
        </w:rPr>
      </w:pPr>
      <w:ins w:id="305" w:author="Luke Hawkins" w:date="2018-10-23T11:02:00Z">
        <w:r>
          <w:rPr>
            <w:rFonts w:eastAsia="Times New Roman" w:cs="Times New Roman" w:ascii="Times New Roman" w:hAnsi="Times New Roman"/>
            <w:sz w:val="24"/>
            <w:szCs w:val="24"/>
          </w:rPr>
          <w:t xml:space="preserve">With such a wide variety of advancements </w:t>
        </w:r>
      </w:ins>
      <w:ins w:id="306" w:author="Luke Hawkins" w:date="2018-10-23T15:32:00Z">
        <w:r>
          <w:rPr>
            <w:rFonts w:eastAsia="Times New Roman" w:cs="Times New Roman" w:ascii="Times New Roman" w:hAnsi="Times New Roman"/>
            <w:sz w:val="24"/>
            <w:szCs w:val="24"/>
          </w:rPr>
          <w:t>being exhibited in the Versal series</w:t>
        </w:r>
      </w:ins>
      <w:ins w:id="307" w:author="Luke Hawkins" w:date="2018-10-23T11:02:00Z">
        <w:r>
          <w:rPr>
            <w:rFonts w:eastAsia="Times New Roman" w:cs="Times New Roman" w:ascii="Times New Roman" w:hAnsi="Times New Roman"/>
            <w:sz w:val="24"/>
            <w:szCs w:val="24"/>
          </w:rPr>
          <w:t xml:space="preserve">, the depth and breadth of possible firmware developments required to take advantage of the full suite of improvements is quite large. CASPER EDK blocks could be developed to interface the </w:t>
        </w:r>
      </w:ins>
      <w:ins w:id="308" w:author="Luke Hawkins" w:date="2018-10-23T11:09:00Z">
        <w:r>
          <w:rPr>
            <w:rFonts w:eastAsia="Times New Roman" w:cs="Times New Roman" w:ascii="Times New Roman" w:hAnsi="Times New Roman"/>
            <w:sz w:val="24"/>
            <w:szCs w:val="24"/>
          </w:rPr>
          <w:t xml:space="preserve">scalar processing, vector processing and programmable logic </w:t>
        </w:r>
      </w:ins>
      <w:ins w:id="309" w:author="Luke Hawkins" w:date="2018-10-23T11:02:00Z">
        <w:r>
          <w:rPr>
            <w:rFonts w:eastAsia="Times New Roman" w:cs="Times New Roman" w:ascii="Times New Roman" w:hAnsi="Times New Roman"/>
            <w:sz w:val="24"/>
            <w:szCs w:val="24"/>
          </w:rPr>
          <w:t>portion</w:t>
        </w:r>
      </w:ins>
      <w:ins w:id="310" w:author="Luke Hawkins" w:date="2018-10-23T11:09:00Z">
        <w:r>
          <w:rPr>
            <w:rFonts w:eastAsia="Times New Roman" w:cs="Times New Roman" w:ascii="Times New Roman" w:hAnsi="Times New Roman"/>
            <w:sz w:val="24"/>
            <w:szCs w:val="24"/>
          </w:rPr>
          <w:t>s</w:t>
        </w:r>
      </w:ins>
      <w:ins w:id="311" w:author="Luke Hawkins" w:date="2018-10-23T11:02:00Z">
        <w:r>
          <w:rPr>
            <w:rFonts w:eastAsia="Times New Roman" w:cs="Times New Roman" w:ascii="Times New Roman" w:hAnsi="Times New Roman"/>
            <w:sz w:val="24"/>
            <w:szCs w:val="24"/>
          </w:rPr>
          <w:t xml:space="preserve"> of</w:t>
        </w:r>
      </w:ins>
      <w:ins w:id="312" w:author="Luke Hawkins" w:date="2018-10-23T11:09:00Z">
        <w:r>
          <w:rPr>
            <w:rFonts w:eastAsia="Times New Roman" w:cs="Times New Roman" w:ascii="Times New Roman" w:hAnsi="Times New Roman"/>
            <w:sz w:val="24"/>
            <w:szCs w:val="24"/>
          </w:rPr>
          <w:t xml:space="preserve"> the</w:t>
        </w:r>
      </w:ins>
      <w:ins w:id="313" w:author="Luke Hawkins" w:date="2018-10-23T11:02:00Z">
        <w:r>
          <w:rPr>
            <w:rFonts w:eastAsia="Times New Roman" w:cs="Times New Roman" w:ascii="Times New Roman" w:hAnsi="Times New Roman"/>
            <w:sz w:val="24"/>
            <w:szCs w:val="24"/>
          </w:rPr>
          <w:t xml:space="preserve"> chip</w:t>
        </w:r>
      </w:ins>
      <w:ins w:id="314" w:author="Luke Hawkins" w:date="2018-10-23T11:06:00Z">
        <w:r>
          <w:rPr>
            <w:rFonts w:eastAsia="Times New Roman" w:cs="Times New Roman" w:ascii="Times New Roman" w:hAnsi="Times New Roman"/>
            <w:sz w:val="24"/>
            <w:szCs w:val="24"/>
          </w:rPr>
          <w:t xml:space="preserve"> </w:t>
        </w:r>
      </w:ins>
      <w:ins w:id="315" w:author="Luke Hawkins" w:date="2018-10-23T11:05:00Z">
        <w:r>
          <w:rPr>
            <w:rFonts w:eastAsia="Times New Roman" w:cs="Times New Roman" w:ascii="Times New Roman" w:hAnsi="Times New Roman"/>
            <w:sz w:val="24"/>
            <w:szCs w:val="24"/>
          </w:rPr>
          <w:t xml:space="preserve">– this will enable acceleration of our DSP algorithms and a faster and </w:t>
        </w:r>
      </w:ins>
      <w:ins w:id="316" w:author="Luke Hawkins" w:date="2018-10-23T11:08:00Z">
        <w:r>
          <w:rPr>
            <w:rFonts w:eastAsia="Times New Roman" w:cs="Times New Roman" w:ascii="Times New Roman" w:hAnsi="Times New Roman"/>
            <w:sz w:val="24"/>
            <w:szCs w:val="24"/>
          </w:rPr>
          <w:t>less intrusive</w:t>
        </w:r>
      </w:ins>
      <w:ins w:id="317" w:author="Luke Hawkins" w:date="2018-10-23T11:05:00Z">
        <w:r>
          <w:rPr>
            <w:rFonts w:eastAsia="Times New Roman" w:cs="Times New Roman" w:ascii="Times New Roman" w:hAnsi="Times New Roman"/>
            <w:sz w:val="24"/>
            <w:szCs w:val="24"/>
          </w:rPr>
          <w:t xml:space="preserve"> monitor and control methodology for the board compared t</w:t>
        </w:r>
      </w:ins>
      <w:ins w:id="318" w:author="Luke Hawkins" w:date="2018-10-23T11:07:00Z">
        <w:r>
          <w:rPr>
            <w:rFonts w:eastAsia="Times New Roman" w:cs="Times New Roman" w:ascii="Times New Roman" w:hAnsi="Times New Roman"/>
            <w:sz w:val="24"/>
            <w:szCs w:val="24"/>
          </w:rPr>
          <w:t>o the current CASPER standard of interfacing via a soft-core Microblaze processor</w:t>
        </w:r>
      </w:ins>
      <w:ins w:id="319" w:author="Luke Hawkins" w:date="2018-10-23T11:08:00Z">
        <w:r>
          <w:rPr>
            <w:rFonts w:eastAsia="Times New Roman" w:cs="Times New Roman" w:ascii="Times New Roman" w:hAnsi="Times New Roman"/>
            <w:sz w:val="24"/>
            <w:szCs w:val="24"/>
          </w:rPr>
          <w:t xml:space="preserve">. </w:t>
        </w:r>
      </w:ins>
    </w:p>
    <w:p>
      <w:pPr>
        <w:pStyle w:val="Normal"/>
        <w:rPr>
          <w:rFonts w:ascii="Times New Roman" w:hAnsi="Times New Roman" w:eastAsia="Times New Roman" w:cs="Times New Roman"/>
          <w:sz w:val="24"/>
          <w:szCs w:val="24"/>
        </w:rPr>
      </w:pPr>
      <w:ins w:id="321" w:author="Luke Hawkins" w:date="2018-10-23T11:08:00Z">
        <w:r>
          <w:rPr>
            <w:rFonts w:eastAsia="Times New Roman" w:cs="Times New Roman" w:ascii="Times New Roman" w:hAnsi="Times New Roman"/>
            <w:sz w:val="24"/>
            <w:szCs w:val="24"/>
          </w:rPr>
          <w:t>Additionally</w:t>
        </w:r>
      </w:ins>
      <w:ins w:id="322" w:author="Luke Hawkins" w:date="2018-10-23T11:10:00Z">
        <w:r>
          <w:rPr>
            <w:rFonts w:eastAsia="Times New Roman" w:cs="Times New Roman" w:ascii="Times New Roman" w:hAnsi="Times New Roman"/>
            <w:sz w:val="24"/>
            <w:szCs w:val="24"/>
          </w:rPr>
          <w:t xml:space="preserve">, while the ADCs that are integrated with the ACAP may be too slow for the high-bandwidth, high time-resolution requirements </w:t>
        </w:r>
      </w:ins>
      <w:ins w:id="323" w:author="Luke Hawkins" w:date="2018-10-23T11:32:00Z">
        <w:r>
          <w:rPr>
            <w:rFonts w:eastAsia="Times New Roman" w:cs="Times New Roman" w:ascii="Times New Roman" w:hAnsi="Times New Roman"/>
            <w:sz w:val="24"/>
            <w:szCs w:val="24"/>
          </w:rPr>
          <w:t>of many</w:t>
        </w:r>
      </w:ins>
      <w:ins w:id="324" w:author="Luke Hawkins" w:date="2018-10-23T11:10:00Z">
        <w:r>
          <w:rPr>
            <w:rFonts w:eastAsia="Times New Roman" w:cs="Times New Roman" w:ascii="Times New Roman" w:hAnsi="Times New Roman"/>
            <w:sz w:val="24"/>
            <w:szCs w:val="24"/>
          </w:rPr>
          <w:t xml:space="preserve"> upcoming radio astronomy instruments, possessin</w:t>
        </w:r>
      </w:ins>
      <w:ins w:id="325" w:author="Luke Hawkins" w:date="2018-10-23T15:33:00Z">
        <w:r>
          <w:rPr>
            <w:rFonts w:eastAsia="Times New Roman" w:cs="Times New Roman" w:ascii="Times New Roman" w:hAnsi="Times New Roman"/>
            <w:sz w:val="24"/>
            <w:szCs w:val="24"/>
          </w:rPr>
          <w:t>g</w:t>
        </w:r>
      </w:ins>
      <w:ins w:id="326" w:author="Luke Hawkins" w:date="2018-10-23T11:10:00Z">
        <w:r>
          <w:rPr>
            <w:rFonts w:eastAsia="Times New Roman" w:cs="Times New Roman" w:ascii="Times New Roman" w:hAnsi="Times New Roman"/>
            <w:sz w:val="24"/>
            <w:szCs w:val="24"/>
          </w:rPr>
          <w:t xml:space="preserve"> integrated, high-speed DAC</w:t>
        </w:r>
      </w:ins>
      <w:ins w:id="327" w:author="Luke Hawkins" w:date="2018-10-23T11:11:00Z">
        <w:r>
          <w:rPr>
            <w:rFonts w:eastAsia="Times New Roman" w:cs="Times New Roman" w:ascii="Times New Roman" w:hAnsi="Times New Roman"/>
            <w:sz w:val="24"/>
            <w:szCs w:val="24"/>
          </w:rPr>
          <w:t xml:space="preserve">s </w:t>
        </w:r>
      </w:ins>
      <w:ins w:id="328" w:author="Luke Hawkins" w:date="2018-10-23T11:27:00Z">
        <w:r>
          <w:rPr>
            <w:rFonts w:eastAsia="Times New Roman" w:cs="Times New Roman" w:ascii="Times New Roman" w:hAnsi="Times New Roman"/>
            <w:sz w:val="24"/>
            <w:szCs w:val="24"/>
          </w:rPr>
          <w:t xml:space="preserve">(Xilinx’s integrated DACs have so far been significantly faster than their ADCs) </w:t>
        </w:r>
      </w:ins>
      <w:ins w:id="329" w:author="Luke Hawkins" w:date="2018-10-23T11:11:00Z">
        <w:r>
          <w:rPr>
            <w:rFonts w:eastAsia="Times New Roman" w:cs="Times New Roman" w:ascii="Times New Roman" w:hAnsi="Times New Roman"/>
            <w:sz w:val="24"/>
            <w:szCs w:val="24"/>
          </w:rPr>
          <w:t xml:space="preserve">will allow us to improve our </w:t>
        </w:r>
      </w:ins>
      <w:ins w:id="330" w:author="Luke Hawkins" w:date="2018-10-23T11:19:00Z">
        <w:r>
          <w:rPr>
            <w:rFonts w:eastAsia="Times New Roman" w:cs="Times New Roman" w:ascii="Times New Roman" w:hAnsi="Times New Roman"/>
            <w:sz w:val="24"/>
            <w:szCs w:val="24"/>
          </w:rPr>
          <w:t xml:space="preserve">ability to perform full-system tests </w:t>
        </w:r>
      </w:ins>
      <w:ins w:id="331" w:author="Luke Hawkins" w:date="2018-10-23T11:21:00Z">
        <w:r>
          <w:rPr>
            <w:rFonts w:eastAsia="Times New Roman" w:cs="Times New Roman" w:ascii="Times New Roman" w:hAnsi="Times New Roman"/>
            <w:sz w:val="24"/>
            <w:szCs w:val="24"/>
          </w:rPr>
          <w:t>–</w:t>
        </w:r>
      </w:ins>
      <w:ins w:id="332" w:author="Luke Hawkins" w:date="2018-10-23T11:19:00Z">
        <w:r>
          <w:rPr>
            <w:rFonts w:eastAsia="Times New Roman" w:cs="Times New Roman" w:ascii="Times New Roman" w:hAnsi="Times New Roman"/>
            <w:sz w:val="24"/>
            <w:szCs w:val="24"/>
          </w:rPr>
          <w:t xml:space="preserve"> this </w:t>
        </w:r>
      </w:ins>
      <w:ins w:id="333" w:author="Luke Hawkins" w:date="2018-10-23T11:21:00Z">
        <w:r>
          <w:rPr>
            <w:rFonts w:eastAsia="Times New Roman" w:cs="Times New Roman" w:ascii="Times New Roman" w:hAnsi="Times New Roman"/>
            <w:sz w:val="24"/>
            <w:szCs w:val="24"/>
          </w:rPr>
          <w:t xml:space="preserve">would not only accelerate our design-to-deployment cycle, but would also allow more robust, realistic, and real-time evaluation of future </w:t>
        </w:r>
      </w:ins>
      <w:ins w:id="334" w:author="Luke Hawkins" w:date="2018-10-23T11:22:00Z">
        <w:r>
          <w:rPr>
            <w:rFonts w:eastAsia="Times New Roman" w:cs="Times New Roman" w:ascii="Times New Roman" w:hAnsi="Times New Roman"/>
            <w:sz w:val="24"/>
            <w:szCs w:val="24"/>
          </w:rPr>
          <w:t>algorithms.</w:t>
        </w:r>
      </w:ins>
      <w:ins w:id="335" w:author="Luke Hawkins" w:date="2018-10-23T11:25:00Z">
        <w:r>
          <w:rPr>
            <w:rFonts w:eastAsia="Times New Roman" w:cs="Times New Roman" w:ascii="Times New Roman" w:hAnsi="Times New Roman"/>
            <w:sz w:val="24"/>
            <w:szCs w:val="24"/>
          </w:rPr>
          <w:t xml:space="preserve"> </w:t>
        </w:r>
      </w:ins>
      <w:ins w:id="336" w:author="Luke Hawkins" w:date="2018-10-23T11:31:00Z">
        <w:r>
          <w:rPr>
            <w:rFonts w:eastAsia="Times New Roman" w:cs="Times New Roman" w:ascii="Times New Roman" w:hAnsi="Times New Roman"/>
            <w:sz w:val="24"/>
            <w:szCs w:val="24"/>
          </w:rPr>
          <w:t>Thus, creating CASPER EDK blocks that would interface the ADCs</w:t>
        </w:r>
      </w:ins>
      <w:ins w:id="337" w:author="Luke Hawkins" w:date="2018-10-23T11:32:00Z">
        <w:r>
          <w:rPr>
            <w:rFonts w:eastAsia="Times New Roman" w:cs="Times New Roman" w:ascii="Times New Roman" w:hAnsi="Times New Roman"/>
            <w:sz w:val="24"/>
            <w:szCs w:val="24"/>
          </w:rPr>
          <w:t xml:space="preserve">/DACs with the toolflow would enable </w:t>
        </w:r>
      </w:ins>
      <w:ins w:id="338" w:author="Luke Hawkins" w:date="2018-10-23T11:37:00Z">
        <w:r>
          <w:rPr>
            <w:rFonts w:eastAsia="Times New Roman" w:cs="Times New Roman" w:ascii="Times New Roman" w:hAnsi="Times New Roman"/>
            <w:sz w:val="24"/>
            <w:szCs w:val="24"/>
          </w:rPr>
          <w:t xml:space="preserve">improved test methodologies, </w:t>
        </w:r>
      </w:ins>
      <w:ins w:id="339" w:author="Luke Hawkins" w:date="2018-10-23T15:34:00Z">
        <w:r>
          <w:rPr>
            <w:rFonts w:eastAsia="Times New Roman" w:cs="Times New Roman" w:ascii="Times New Roman" w:hAnsi="Times New Roman"/>
            <w:sz w:val="24"/>
            <w:szCs w:val="24"/>
          </w:rPr>
          <w:t>and</w:t>
        </w:r>
      </w:ins>
      <w:ins w:id="340" w:author="Luke Hawkins" w:date="2018-10-23T11:37:00Z">
        <w:r>
          <w:rPr>
            <w:rFonts w:eastAsia="Times New Roman" w:cs="Times New Roman" w:ascii="Times New Roman" w:hAnsi="Times New Roman"/>
            <w:sz w:val="24"/>
            <w:szCs w:val="24"/>
          </w:rPr>
          <w:t xml:space="preserve"> the use of the ADCs </w:t>
        </w:r>
      </w:ins>
      <w:ins w:id="341" w:author="Luke Hawkins" w:date="2018-10-23T11:38:00Z">
        <w:r>
          <w:rPr>
            <w:rFonts w:eastAsia="Times New Roman" w:cs="Times New Roman" w:ascii="Times New Roman" w:hAnsi="Times New Roman"/>
            <w:sz w:val="24"/>
            <w:szCs w:val="24"/>
          </w:rPr>
          <w:t>(lowering the system-cost for system</w:t>
        </w:r>
      </w:ins>
      <w:ins w:id="342" w:author="Luke Hawkins" w:date="2018-10-23T11:39:00Z">
        <w:r>
          <w:rPr>
            <w:rFonts w:eastAsia="Times New Roman" w:cs="Times New Roman" w:ascii="Times New Roman" w:hAnsi="Times New Roman"/>
            <w:sz w:val="24"/>
            <w:szCs w:val="24"/>
          </w:rPr>
          <w:t>s where the speed is acceptable).</w:t>
        </w:r>
      </w:ins>
    </w:p>
    <w:p>
      <w:pPr>
        <w:pStyle w:val="Normal"/>
        <w:rPr>
          <w:rFonts w:ascii="Times New Roman" w:hAnsi="Times New Roman" w:eastAsia="Times New Roman" w:cs="Times New Roman"/>
          <w:ins w:id="346" w:author="Luke Hawkins" w:date="2018-10-22T16:50:00Z"/>
          <w:sz w:val="24"/>
          <w:szCs w:val="24"/>
        </w:rPr>
      </w:pPr>
      <w:ins w:id="343" w:author="Luke Hawkins" w:date="2018-10-23T11:39:00Z">
        <w:r>
          <w:rPr>
            <w:rFonts w:eastAsia="Times New Roman" w:cs="Times New Roman" w:ascii="Times New Roman" w:hAnsi="Times New Roman"/>
            <w:sz w:val="24"/>
            <w:szCs w:val="24"/>
          </w:rPr>
          <w:t xml:space="preserve">Finally, </w:t>
        </w:r>
      </w:ins>
      <w:ins w:id="344" w:author="Luke Hawkins" w:date="2018-10-23T11:41:00Z">
        <w:r>
          <w:rPr>
            <w:rFonts w:eastAsia="Times New Roman" w:cs="Times New Roman" w:ascii="Times New Roman" w:hAnsi="Times New Roman"/>
            <w:sz w:val="24"/>
            <w:szCs w:val="24"/>
          </w:rPr>
          <w:t>developing a methodology for tyin</w:t>
        </w:r>
      </w:ins>
      <w:ins w:id="345" w:author="Luke Hawkins" w:date="2018-10-23T12:53:00Z">
        <w:r>
          <w:rPr>
            <w:rFonts w:eastAsia="Times New Roman" w:cs="Times New Roman" w:ascii="Times New Roman" w:hAnsi="Times New Roman"/>
            <w:sz w:val="24"/>
            <w:szCs w:val="24"/>
          </w:rPr>
          <w:t>g together Xilinx’s upcoming ML application overlay with the CASPER toolflow will enable the implementation of real-time ML algorithms for applications such as transient detection and RFI-mitigation.</w:t>
        </w:r>
      </w:ins>
    </w:p>
    <w:p>
      <w:pPr>
        <w:pStyle w:val="Normal"/>
        <w:rPr/>
      </w:pPr>
      <w:del w:id="347" w:author="Luke Hawkins" w:date="2018-10-23T09:20:00Z">
        <w:r>
          <w:rPr>
            <w:rFonts w:eastAsia="Times New Roman" w:cs="Times New Roman" w:ascii="Times New Roman" w:hAnsi="Times New Roman"/>
            <w:sz w:val="24"/>
            <w:szCs w:val="24"/>
          </w:rPr>
          <w:delText xml:space="preserve"> </w:delText>
        </w:r>
      </w:del>
      <w:del w:id="348" w:author="Luke Hawkins" w:date="2018-10-23T09:20:00Z">
        <w:r>
          <w:rPr>
            <w:rFonts w:eastAsia="Times New Roman" w:cs="Times New Roman" w:ascii="Times New Roman" w:hAnsi="Times New Roman"/>
            <w:sz w:val="24"/>
            <w:szCs w:val="24"/>
          </w:rPr>
          <w:delText xml:space="preserve">(“Basic </w:delText>
        </w:r>
      </w:del>
      <w:del w:id="349" w:author="Luke Hawkins" w:date="2018-10-22T16:45:00Z">
        <w:r>
          <w:rPr>
            <w:rFonts w:eastAsia="Times New Roman" w:cs="Times New Roman" w:ascii="Times New Roman" w:hAnsi="Times New Roman"/>
            <w:sz w:val="24"/>
            <w:szCs w:val="24"/>
          </w:rPr>
          <w:delText>EDK</w:delText>
        </w:r>
      </w:del>
      <w:commentRangeStart w:id="23"/>
      <w:r>
        <w:rPr>
          <w:rFonts w:eastAsia="Times New Roman" w:cs="Times New Roman" w:ascii="Times New Roman" w:hAnsi="Times New Roman"/>
          <w:sz w:val="24"/>
          <w:szCs w:val="24"/>
        </w:rPr>
        <w:commentReference w:id="22"/>
      </w:r>
      <w:del w:id="350" w:author="Luke Hawkins" w:date="2018-10-23T09:20:00Z">
        <w:r>
          <w:rPr>
            <w:rFonts w:eastAsia="Times New Roman" w:cs="Times New Roman" w:ascii="Times New Roman" w:hAnsi="Times New Roman"/>
            <w:sz w:val="24"/>
            <w:szCs w:val="24"/>
          </w:rPr>
          <w:delText xml:space="preserve">” vs. “CASPER </w:delText>
        </w:r>
      </w:del>
      <w:del w:id="351" w:author="Luke Hawkins" w:date="2018-10-22T16:45:00Z">
        <w:r>
          <w:rPr>
            <w:rFonts w:eastAsia="Times New Roman" w:cs="Times New Roman" w:ascii="Times New Roman" w:hAnsi="Times New Roman"/>
            <w:sz w:val="24"/>
            <w:szCs w:val="24"/>
          </w:rPr>
          <w:delText>EDK</w:delText>
        </w:r>
      </w:del>
      <w:del w:id="352" w:author="Luke Hawkins" w:date="2018-10-23T09:20:00Z">
        <w:commentRangeEnd w:id="23"/>
        <w:r>
          <w:commentReference w:id="23"/>
        </w:r>
        <w:r>
          <w:rPr>
            <w:rFonts w:eastAsia="Times New Roman" w:cs="Times New Roman" w:ascii="Times New Roman" w:hAnsi="Times New Roman"/>
            <w:sz w:val="24"/>
            <w:szCs w:val="24"/>
          </w:rPr>
          <w:delText>” refers to whether the block will need to interface with off-chip peripherals – both categories will be of interest to the wider community):</w:delText>
        </w:r>
      </w:del>
    </w:p>
    <w:p>
      <w:pPr>
        <w:pStyle w:val="Normal"/>
        <w:rPr/>
      </w:pPr>
      <w:del w:id="353" w:author="Luke Hawkins" w:date="2018-10-23T10:18:00Z">
        <w:r>
          <w:rPr>
            <w:rFonts w:eastAsia="Times New Roman" w:cs="Times New Roman" w:ascii="Times New Roman" w:hAnsi="Times New Roman"/>
            <w:sz w:val="24"/>
            <w:szCs w:val="24"/>
          </w:rPr>
          <w:delText xml:space="preserve">1) </w:delText>
        </w:r>
      </w:del>
      <w:del w:id="354" w:author="Luke Hawkins" w:date="2018-10-23T10:18:00Z">
        <w:r>
          <w:rPr>
            <w:rFonts w:eastAsia="Times New Roman" w:cs="Times New Roman" w:ascii="Times New Roman" w:hAnsi="Times New Roman"/>
            <w:sz w:val="24"/>
            <w:szCs w:val="24"/>
            <w:highlight w:val="green"/>
          </w:rPr>
          <w:delText>Basic</w:delText>
        </w:r>
      </w:del>
      <w:del w:id="355" w:author="Luke Hawkins" w:date="2018-10-23T10:18:00Z">
        <w:r>
          <w:rPr>
            <w:rFonts w:eastAsia="Times New Roman" w:cs="Times New Roman" w:ascii="Times New Roman" w:hAnsi="Times New Roman"/>
            <w:sz w:val="24"/>
            <w:szCs w:val="24"/>
          </w:rPr>
          <w:delText xml:space="preserve"> EDK blocks to implement our custom encoding protocols (as listed above) – both for the conversion and for the de-conversion</w:delText>
        </w:r>
      </w:del>
    </w:p>
    <w:p>
      <w:pPr>
        <w:pStyle w:val="Normal"/>
        <w:rPr/>
      </w:pPr>
      <w:del w:id="356" w:author="Luke Hawkins" w:date="2018-10-23T10:09:00Z">
        <w:r>
          <w:rPr>
            <w:rFonts w:eastAsia="Times New Roman" w:cs="Times New Roman" w:ascii="Times New Roman" w:hAnsi="Times New Roman"/>
            <w:sz w:val="24"/>
            <w:szCs w:val="24"/>
          </w:rPr>
          <w:delText>2) CASPER EDK blocks to interface any custom or Commercial-Off-The-Shelf (COTS) hardware (ADC/GbE/etc…) FMC cards with FPGA boards (custom or COTS)</w:delText>
        </w:r>
      </w:del>
    </w:p>
    <w:p>
      <w:pPr>
        <w:pStyle w:val="Normal"/>
        <w:rPr/>
      </w:pPr>
      <w:del w:id="357" w:author="Luke Hawkins" w:date="2018-10-23T11:28:00Z">
        <w:r>
          <w:rPr>
            <w:rFonts w:eastAsia="Times New Roman" w:cs="Times New Roman" w:ascii="Times New Roman" w:hAnsi="Times New Roman"/>
            <w:sz w:val="24"/>
            <w:szCs w:val="24"/>
          </w:rPr>
          <w:delText xml:space="preserve">3) </w:delText>
        </w:r>
      </w:del>
      <w:r>
        <w:rPr>
          <w:rFonts w:eastAsia="Times New Roman" w:cs="Times New Roman" w:ascii="Times New Roman" w:hAnsi="Times New Roman"/>
          <w:sz w:val="24"/>
          <w:szCs w:val="24"/>
        </w:rPr>
        <w:commentReference w:id="24"/>
      </w:r>
      <w:del w:id="358" w:author="Luke Hawkins" w:date="2018-10-23T11:28:00Z">
        <w:r>
          <w:rPr>
            <w:rFonts w:eastAsia="Times New Roman" w:cs="Times New Roman" w:ascii="Times New Roman" w:hAnsi="Times New Roman"/>
            <w:sz w:val="24"/>
            <w:szCs w:val="24"/>
          </w:rPr>
          <w:delText xml:space="preserve">CASPER EDK blocks to interface the Programmable Software (PS) portion of Xilinx MPSoC or RFSoC </w:delText>
        </w:r>
      </w:del>
      <w:r>
        <w:rPr>
          <w:rFonts w:eastAsia="Times New Roman" w:cs="Times New Roman" w:ascii="Times New Roman" w:hAnsi="Times New Roman"/>
          <w:sz w:val="24"/>
          <w:szCs w:val="24"/>
        </w:rPr>
        <w:commentReference w:id="25"/>
      </w:r>
      <w:del w:id="359" w:author="Luke Hawkins" w:date="2018-10-23T11:28:00Z">
        <w:r>
          <w:rPr>
            <w:rFonts w:eastAsia="Times New Roman" w:cs="Times New Roman" w:ascii="Times New Roman" w:hAnsi="Times New Roman"/>
            <w:sz w:val="24"/>
            <w:szCs w:val="24"/>
          </w:rPr>
          <w:delText>chips to the Programmable Logic (PL) portion the chips</w:delText>
        </w:r>
      </w:del>
    </w:p>
    <w:p>
      <w:pPr>
        <w:pStyle w:val="Normal"/>
        <w:rPr/>
      </w:pPr>
      <w:del w:id="360" w:author="Luke Hawkins" w:date="2018-10-23T10:09:00Z">
        <w:r>
          <w:rPr>
            <w:rFonts w:eastAsia="Times New Roman" w:cs="Times New Roman" w:ascii="Times New Roman" w:hAnsi="Times New Roman"/>
            <w:sz w:val="24"/>
            <w:szCs w:val="24"/>
          </w:rPr>
          <w:delText>4) CASPER EDK blocks to interface the FPGA with the various I/O protocols outlined in investigation #5 above</w:delText>
        </w:r>
      </w:del>
    </w:p>
    <w:p>
      <w:pPr>
        <w:pStyle w:val="Normal"/>
        <w:rPr>
          <w:rFonts w:ascii="Times New Roman" w:hAnsi="Times New Roman" w:eastAsia="Times New Roman" w:cs="Times New Roman"/>
          <w:sz w:val="24"/>
          <w:szCs w:val="24"/>
        </w:rPr>
      </w:pPr>
      <w:del w:id="361" w:author="Luke Hawkins" w:date="2018-10-23T10:18:00Z">
        <w:r>
          <w:rPr>
            <w:rFonts w:eastAsia="Times New Roman" w:cs="Times New Roman" w:ascii="Times New Roman" w:hAnsi="Times New Roman"/>
            <w:sz w:val="24"/>
            <w:szCs w:val="24"/>
          </w:rPr>
          <w:delText xml:space="preserve">5) </w:delText>
        </w:r>
      </w:del>
      <w:del w:id="362" w:author="Luke Hawkins" w:date="2018-10-23T10:18:00Z">
        <w:r>
          <w:rPr>
            <w:rFonts w:eastAsia="Times New Roman" w:cs="Times New Roman" w:ascii="Times New Roman" w:hAnsi="Times New Roman"/>
            <w:sz w:val="24"/>
            <w:szCs w:val="24"/>
            <w:highlight w:val="green"/>
          </w:rPr>
          <w:delText>Basic</w:delText>
        </w:r>
      </w:del>
      <w:del w:id="363" w:author="Luke Hawkins" w:date="2018-10-23T10:18:00Z">
        <w:r>
          <w:rPr>
            <w:rFonts w:eastAsia="Times New Roman" w:cs="Times New Roman" w:ascii="Times New Roman" w:hAnsi="Times New Roman"/>
            <w:sz w:val="24"/>
            <w:szCs w:val="24"/>
          </w:rPr>
          <w:delText xml:space="preserve"> EDK blocks to implement the Spectral Kurtosis RFI-excision technique outlined in section II.B.Active RFI Excision</w:delText>
          <w:br/>
        </w:r>
      </w:del>
      <w:del w:id="364" w:author="Luke Hawkins" w:date="2018-10-23T10:10:00Z">
        <w:r>
          <w:rPr>
            <w:rFonts w:eastAsia="Times New Roman" w:cs="Times New Roman" w:ascii="Times New Roman" w:hAnsi="Times New Roman"/>
            <w:sz w:val="24"/>
            <w:szCs w:val="24"/>
          </w:rPr>
          <w:delText>6) Basic EDK blocks necessary to implement a next-generation Artificial Pulsar for instrument testing (generating, sampling/saving example data-sets)</w:delText>
        </w:r>
      </w:del>
      <w:commentRangeStart w:id="27"/>
      <w:r>
        <w:rPr>
          <w:rFonts w:eastAsia="Times New Roman" w:cs="Times New Roman" w:ascii="Times New Roman" w:hAnsi="Times New Roman"/>
          <w:sz w:val="24"/>
          <w:szCs w:val="24"/>
        </w:rPr>
        <w:commentReference w:id="26"/>
      </w:r>
      <w:del w:id="365" w:author="Luke Hawkins" w:date="2018-10-23T10:10:00Z">
        <w:r>
          <w:rPr>
            <w:rFonts w:eastAsia="Times New Roman" w:cs="Times New Roman" w:ascii="Times New Roman" w:hAnsi="Times New Roman"/>
            <w:sz w:val="24"/>
            <w:szCs w:val="24"/>
          </w:rPr>
          <w:br/>
          <w:delText>7) CASPER EDK blocks to interface DACs</w:delText>
        </w:r>
      </w:del>
      <w:commentRangeStart w:id="29"/>
      <w:commentRangeEnd w:id="27"/>
      <w:r>
        <w:commentReference w:id="27"/>
      </w:r>
      <w:r>
        <w:rPr>
          <w:rFonts w:eastAsia="Times New Roman" w:cs="Times New Roman" w:ascii="Times New Roman" w:hAnsi="Times New Roman"/>
          <w:sz w:val="24"/>
          <w:szCs w:val="24"/>
        </w:rPr>
        <w:commentReference w:id="28"/>
      </w:r>
      <w:del w:id="366" w:author="Luke Hawkins" w:date="2018-10-23T10:10:00Z">
        <w:r>
          <w:rPr>
            <w:rFonts w:eastAsia="Times New Roman" w:cs="Times New Roman" w:ascii="Times New Roman" w:hAnsi="Times New Roman"/>
            <w:sz w:val="24"/>
            <w:szCs w:val="24"/>
          </w:rPr>
          <w:delText xml:space="preserve"> with CASPER toolflow</w:delText>
        </w:r>
      </w:del>
      <w:commentRangeEnd w:id="29"/>
      <w:r>
        <w:commentReference w:id="29"/>
      </w:r>
      <w:r>
        <w:rPr>
          <w:rFonts w:eastAsia="Times New Roman" w:cs="Times New Roman" w:ascii="Times New Roman" w:hAnsi="Times New Roman"/>
          <w:sz w:val="24"/>
          <w:szCs w:val="24"/>
        </w:rPr>
        <w:commentReference w:id="30"/>
      </w:r>
    </w:p>
    <w:p>
      <w:pPr>
        <w:pStyle w:val="Normal"/>
        <w:rPr>
          <w:rFonts w:ascii="Times New Roman" w:hAnsi="Times New Roman" w:eastAsia="Times New Roman" w:cs="Times New Roman"/>
          <w:b/>
          <w:b/>
          <w:sz w:val="24"/>
          <w:szCs w:val="24"/>
        </w:rPr>
      </w:pPr>
      <w:del w:id="367" w:author="Luke Hawkins" w:date="2018-10-23T10:10:00Z">
        <w:r>
          <w:rPr>
            <w:rFonts w:eastAsia="Times New Roman" w:cs="Times New Roman" w:ascii="Times New Roman" w:hAnsi="Times New Roman"/>
            <w:b/>
            <w:sz w:val="24"/>
            <w:szCs w:val="24"/>
          </w:rPr>
        </w:r>
      </w:del>
    </w:p>
    <w:p>
      <w:pPr>
        <w:pStyle w:val="Normal"/>
        <w:rPr/>
      </w:pPr>
      <w:del w:id="368" w:author="Luke Hawkins" w:date="2018-10-23T15:32:00Z">
        <w:r>
          <w:rPr>
            <w:rFonts w:eastAsia="Times New Roman" w:cs="Times New Roman" w:ascii="Times New Roman" w:hAnsi="Times New Roman"/>
            <w:b/>
            <w:sz w:val="32"/>
            <w:szCs w:val="32"/>
          </w:rPr>
          <w:delText>Section II.B.Protocols/formats for high data rates</w:delText>
        </w:r>
      </w:del>
    </w:p>
    <w:p>
      <w:pPr>
        <w:pStyle w:val="Normal"/>
        <w:rPr/>
      </w:pPr>
      <w:del w:id="369" w:author="Luke Hawkins" w:date="2018-10-23T11:15:00Z">
        <w:r>
          <w:rPr>
            <w:rFonts w:eastAsia="Times New Roman" w:cs="Times New Roman" w:ascii="Times New Roman" w:hAnsi="Times New Roman"/>
            <w:sz w:val="24"/>
            <w:szCs w:val="24"/>
          </w:rPr>
          <w:delText>As part of our exploration of future digital backend systems, it  is important to evaluate the opportunities and difficulties created by higher BW communication networks and higher bit-per-second data rates coming from the ADCs. To this effect, we propose examining the following topics:</w:delText>
        </w:r>
      </w:del>
    </w:p>
    <w:p>
      <w:pPr>
        <w:pStyle w:val="Normal"/>
        <w:rPr/>
      </w:pPr>
      <w:r>
        <w:rPr/>
        <w:commentReference w:id="31"/>
      </w:r>
      <w:del w:id="370" w:author="Luke Hawkins" w:date="2018-10-23T11:15:00Z">
        <w:r>
          <w:rPr>
            <w:rFonts w:eastAsia="Times New Roman" w:cs="Times New Roman" w:ascii="Times New Roman" w:hAnsi="Times New Roman"/>
            <w:sz w:val="24"/>
            <w:szCs w:val="24"/>
            <w:highlight w:val="green"/>
          </w:rPr>
          <w:delText xml:space="preserve">Exploring </w:delText>
        </w:r>
      </w:del>
      <w:del w:id="371" w:author="Luke Hawkins" w:date="2018-10-23T11:15:00Z">
        <w:r>
          <w:rPr>
            <w:rFonts w:eastAsia="Times New Roman" w:cs="Times New Roman" w:ascii="Times New Roman" w:hAnsi="Times New Roman"/>
            <w:sz w:val="24"/>
            <w:szCs w:val="24"/>
          </w:rPr>
          <w:delText>the possibility and overall suitability of Duplexed or DWDM 100GbE links.</w:delText>
        </w:r>
      </w:del>
    </w:p>
    <w:p>
      <w:pPr>
        <w:pStyle w:val="Normal"/>
        <w:rPr/>
      </w:pPr>
      <w:r>
        <w:rPr/>
        <w:commentReference w:id="32"/>
      </w:r>
      <w:del w:id="372" w:author="Luke Hawkins" w:date="2018-10-23T11:15:00Z">
        <w:r>
          <w:rPr>
            <w:rFonts w:eastAsia="Times New Roman" w:cs="Times New Roman" w:ascii="Times New Roman" w:hAnsi="Times New Roman"/>
            <w:sz w:val="24"/>
            <w:szCs w:val="24"/>
            <w:highlight w:val="green"/>
          </w:rPr>
          <w:delText xml:space="preserve">Exploring </w:delText>
        </w:r>
      </w:del>
      <w:del w:id="373" w:author="Luke Hawkins" w:date="2018-10-23T11:15:00Z">
        <w:r>
          <w:rPr>
            <w:rFonts w:eastAsia="Times New Roman" w:cs="Times New Roman" w:ascii="Times New Roman" w:hAnsi="Times New Roman"/>
            <w:sz w:val="24"/>
            <w:szCs w:val="24"/>
          </w:rPr>
          <w:delText>the implications of a network topology based on ‘few’ 100GbE links as opposed to ‘many’ 10GbE links.</w:delText>
        </w:r>
      </w:del>
    </w:p>
    <w:p>
      <w:pPr>
        <w:pStyle w:val="Normal"/>
        <w:rPr/>
      </w:pPr>
      <w:r>
        <w:rPr/>
        <w:commentReference w:id="33"/>
      </w:r>
      <w:del w:id="374" w:author="Luke Hawkins" w:date="2018-10-23T11:15:00Z">
        <w:r>
          <w:rPr>
            <w:rFonts w:eastAsia="Times New Roman" w:cs="Times New Roman" w:ascii="Times New Roman" w:hAnsi="Times New Roman"/>
            <w:sz w:val="24"/>
            <w:szCs w:val="24"/>
          </w:rPr>
          <w:delText>Reliable/fast/low-latency/generalized packet formats for relaying high-speed, high bit-depth ADC samples from a receiver-room based transmitter to a equipment-room based DSP system</w:delText>
        </w:r>
      </w:del>
    </w:p>
    <w:p>
      <w:pPr>
        <w:pStyle w:val="Normal"/>
        <w:rPr/>
      </w:pPr>
      <w:r>
        <w:rPr/>
        <w:commentReference w:id="34"/>
      </w:r>
      <w:del w:id="375" w:author="Luke Hawkins" w:date="2018-10-23T11:15:00Z">
        <w:r>
          <w:rPr>
            <w:rFonts w:eastAsia="Times New Roman" w:cs="Times New Roman" w:ascii="Times New Roman" w:hAnsi="Times New Roman"/>
            <w:sz w:val="24"/>
            <w:szCs w:val="24"/>
          </w:rPr>
          <w:delText>Evaluation of a PCIe-mounted (gen 3 or 4) FPGA-based card for suitability in larger systems.</w:delText>
        </w:r>
      </w:del>
    </w:p>
    <w:p>
      <w:pPr>
        <w:pStyle w:val="Normal"/>
        <w:rPr>
          <w:rFonts w:ascii="Times New Roman" w:hAnsi="Times New Roman" w:eastAsia="Times New Roman" w:cs="Times New Roman"/>
          <w:del w:id="377" w:author="Luke Hawkins" w:date="2018-10-23T15:32:00Z"/>
          <w:b/>
          <w:b/>
          <w:sz w:val="32"/>
          <w:szCs w:val="32"/>
        </w:rPr>
      </w:pPr>
      <w:del w:id="376" w:author="Luke Hawkins" w:date="2018-10-23T15:32:00Z">
        <w:r>
          <w:rPr/>
        </w:r>
      </w:del>
    </w:p>
    <w:p>
      <w:pPr>
        <w:pStyle w:val="Normal"/>
        <w:rPr/>
      </w:pPr>
      <w:r>
        <w:rPr>
          <w:rFonts w:eastAsia="Times New Roman" w:cs="Times New Roman" w:ascii="Times New Roman" w:hAnsi="Times New Roman"/>
          <w:b/>
          <w:sz w:val="32"/>
          <w:szCs w:val="32"/>
          <w:rPrChange w:id="0" w:author="Luke Hawkins" w:date="2018-10-23T12:56:00Z">
            <w:rPr>
              <w:sz w:val="32"/>
              <w:b/>
              <w:szCs w:val="32"/>
              <w:rFonts w:ascii="Times New Roman" w:hAnsi="Times New Roman" w:eastAsia="Times New Roman" w:cs="Times New Roman"/>
            </w:rPr>
          </w:rPrChange>
        </w:rPr>
        <w:t>Section II.B.Active RFI</w:t>
      </w:r>
      <w:ins w:id="379" w:author="Luke Hawkins" w:date="2018-10-23T15:29:00Z">
        <w:r>
          <w:rPr>
            <w:rFonts w:eastAsia="Times New Roman" w:cs="Times New Roman" w:ascii="Times New Roman" w:hAnsi="Times New Roman"/>
            <w:b/>
            <w:sz w:val="32"/>
            <w:szCs w:val="32"/>
          </w:rPr>
          <w:t>-</w:t>
        </w:r>
      </w:ins>
      <w:del w:id="380" w:author="Luke Hawkins" w:date="2018-10-23T15:29:00Z">
        <w:r>
          <w:rPr>
            <w:rFonts w:eastAsia="Times New Roman" w:cs="Times New Roman" w:ascii="Times New Roman" w:hAnsi="Times New Roman"/>
            <w:b/>
            <w:sz w:val="32"/>
            <w:szCs w:val="32"/>
          </w:rPr>
          <w:delText xml:space="preserve"> </w:delText>
        </w:r>
      </w:del>
      <w:ins w:id="381" w:author="Luke Hawkins" w:date="2018-10-23T11:41:00Z">
        <w:r>
          <w:rPr>
            <w:rFonts w:eastAsia="Times New Roman" w:cs="Times New Roman" w:ascii="Times New Roman" w:hAnsi="Times New Roman"/>
            <w:b/>
            <w:sz w:val="32"/>
            <w:szCs w:val="32"/>
          </w:rPr>
          <w:t>E</w:t>
        </w:r>
      </w:ins>
      <w:del w:id="382" w:author="Luke Hawkins" w:date="2018-10-23T11:41:00Z">
        <w:r>
          <w:rPr>
            <w:rFonts w:eastAsia="Times New Roman" w:cs="Times New Roman" w:ascii="Times New Roman" w:hAnsi="Times New Roman"/>
            <w:b/>
            <w:sz w:val="32"/>
            <w:szCs w:val="32"/>
          </w:rPr>
          <w:delText>e</w:delText>
        </w:r>
      </w:del>
      <w:r>
        <w:rPr>
          <w:rFonts w:eastAsia="Times New Roman" w:cs="Times New Roman" w:ascii="Times New Roman" w:hAnsi="Times New Roman"/>
          <w:b/>
          <w:sz w:val="32"/>
          <w:szCs w:val="32"/>
          <w:rPrChange w:id="0" w:author="Luke Hawkins" w:date="2018-10-23T12:56:00Z">
            <w:rPr>
              <w:sz w:val="32"/>
              <w:b/>
              <w:szCs w:val="32"/>
              <w:rFonts w:ascii="Times New Roman" w:hAnsi="Times New Roman" w:eastAsia="Times New Roman" w:cs="Times New Roman"/>
            </w:rPr>
          </w:rPrChange>
        </w:rPr>
        <w:t>xcision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As mentioned in section II.A, the GBO is committed to continuing in its role as a world-leader </w:t>
      </w:r>
      <w:del w:id="385" w:author="Luke Hawkins" w:date="2018-10-23T11:18:00Z">
        <w:r>
          <w:rPr>
            <w:rFonts w:eastAsia="Times New Roman" w:cs="Times New Roman" w:ascii="Times New Roman" w:hAnsi="Times New Roman"/>
            <w:sz w:val="24"/>
            <w:szCs w:val="24"/>
          </w:rPr>
          <w:delText xml:space="preserve">at </w:delText>
        </w:r>
      </w:del>
      <w:ins w:id="386" w:author="Luke Hawkins" w:date="2018-10-23T11:18:00Z">
        <w:r>
          <w:rPr>
            <w:rFonts w:eastAsia="Times New Roman" w:cs="Times New Roman" w:ascii="Times New Roman" w:hAnsi="Times New Roman"/>
            <w:sz w:val="24"/>
            <w:szCs w:val="24"/>
          </w:rPr>
          <w:t xml:space="preserve">in </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spectrum sharing. To that point, a survey of current RFI-excision</w:t>
      </w:r>
      <w:ins w:id="388" w:author="Luke Hawkins" w:date="2018-10-23T11:18:00Z">
        <w:r>
          <w:rPr>
            <w:rFonts w:eastAsia="Times New Roman" w:cs="Times New Roman" w:ascii="Times New Roman" w:hAnsi="Times New Roman"/>
            <w:sz w:val="24"/>
            <w:szCs w:val="24"/>
          </w:rPr>
          <w:t>/suppression</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techniques under development or consideration at the observatory is provided below.</w:t>
      </w:r>
    </w:p>
    <w:p>
      <w:pPr>
        <w:pStyle w:val="Normal"/>
        <w:rPr>
          <w:rFonts w:ascii="Times New Roman" w:hAnsi="Times New Roman" w:cs="Times New Roman"/>
        </w:rPr>
      </w:pP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In addition to active techniques for detecting and removing unwanted RFI in real-time,</w:t>
      </w:r>
      <w:commentRangeStart w:id="35"/>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GBO specifically (and the radio astronomy community in general) is in need of a robust and generalized test methodology for validating the ability of any RFI-excision technique to be effective while simultaneously maintaining the scientific quality of the affected data – such a methodology does not exist in the public domain, but would be a great boon to the future of the larger community.</w:t>
      </w:r>
      <w:bookmarkStart w:id="0" w:name="move528056709"/>
      <w:bookmarkEnd w:id="0"/>
      <w:commentRangeEnd w:id="35"/>
      <w:r>
        <w:commentReference w:id="35"/>
      </w: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Change w:id="0" w:author="Luke Hawkins" w:date="2018-10-23T12:56:00Z">
            <w:rPr>
              <w:sz w:val="24"/>
              <w:b/>
              <w:szCs w:val="24"/>
              <w:highlight w:val="green"/>
              <w:rFonts w:ascii="Times New Roman" w:hAnsi="Times New Roman" w:eastAsia="Times New Roman" w:cs="Times New Roman"/>
            </w:rPr>
          </w:rPrChange>
        </w:rPr>
        <w:t>Impulsive RFI</w:t>
      </w:r>
      <w:ins w:id="393" w:author="Luke Hawkins" w:date="2018-10-23T15:30:00Z">
        <w:r>
          <w:rPr>
            <w:rFonts w:eastAsia="Times New Roman" w:cs="Times New Roman" w:ascii="Times New Roman" w:hAnsi="Times New Roman"/>
            <w:b/>
            <w:sz w:val="24"/>
            <w:szCs w:val="24"/>
          </w:rPr>
          <w:t>-</w:t>
        </w:r>
      </w:ins>
      <w:del w:id="394" w:author="Luke Hawkins" w:date="2018-10-23T15:30:00Z">
        <w:r>
          <w:rPr>
            <w:rFonts w:eastAsia="Times New Roman" w:cs="Times New Roman" w:ascii="Times New Roman" w:hAnsi="Times New Roman"/>
            <w:b/>
            <w:sz w:val="24"/>
            <w:szCs w:val="24"/>
          </w:rPr>
          <w:delText xml:space="preserve"> </w:delText>
        </w:r>
      </w:del>
      <w:r>
        <w:rPr>
          <w:rFonts w:eastAsia="Times New Roman" w:cs="Times New Roman" w:ascii="Times New Roman" w:hAnsi="Times New Roman"/>
          <w:b/>
          <w:sz w:val="24"/>
          <w:szCs w:val="24"/>
          <w:rPrChange w:id="0" w:author="Luke Hawkins" w:date="2018-10-23T12:56:00Z">
            <w:rPr>
              <w:sz w:val="24"/>
              <w:b/>
              <w:szCs w:val="24"/>
              <w:highlight w:val="green"/>
              <w:rFonts w:ascii="Times New Roman" w:hAnsi="Times New Roman" w:eastAsia="Times New Roman" w:cs="Times New Roman"/>
            </w:rPr>
          </w:rPrChange>
        </w:rPr>
        <w:t>Mitigation</w:t>
      </w:r>
      <w:ins w:id="396" w:author="Luke Hawkins" w:date="2018-10-23T13:07:00Z">
        <w:r>
          <w:rPr>
            <w:rFonts w:eastAsia="Times New Roman" w:cs="Times New Roman" w:ascii="Times New Roman" w:hAnsi="Times New Roman"/>
            <w:b/>
            <w:sz w:val="24"/>
            <w:szCs w:val="24"/>
          </w:rPr>
          <w:t xml:space="preserve"> (Robust Recursive Power Estimator)</w:t>
        </w:r>
      </w:ins>
      <w:r>
        <w:rPr>
          <w:rFonts w:eastAsia="Times New Roman" w:cs="Times New Roman" w:ascii="Times New Roman" w:hAnsi="Times New Roman"/>
          <w:b/>
          <w:sz w:val="24"/>
          <w:szCs w:val="24"/>
          <w:rPrChange w:id="0" w:author="Luke Hawkins" w:date="2018-10-23T12:56:00Z">
            <w:rPr>
              <w:sz w:val="24"/>
              <w:b/>
              <w:szCs w:val="24"/>
              <w:highlight w:val="green"/>
              <w:rFonts w:ascii="Times New Roman" w:hAnsi="Times New Roman" w:eastAsia="Times New Roman" w:cs="Times New Roman"/>
            </w:rPr>
          </w:rPrChange>
        </w:rPr>
        <w:t>:</w:t>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br/>
        <w:t>Initially conceived by Cedric Viou at Nancay Observatory as a method for detecting and eliminating interference from ground-based RADAR sources</w:t>
      </w:r>
      <w:ins w:id="399" w:author="Luke Hawkins" w:date="2018-10-23T13:08:00Z">
        <w:r>
          <w:rPr>
            <w:rFonts w:eastAsia="Times New Roman" w:cs="Times New Roman" w:ascii="Times New Roman" w:hAnsi="Times New Roman"/>
            <w:sz w:val="24"/>
            <w:szCs w:val="24"/>
          </w:rPr>
          <w:t xml:space="preserve"> (but could be applicable to other RFI sources)</w:t>
        </w:r>
      </w:ins>
      <w:ins w:id="400" w:author="Luke Hawkins" w:date="2018-10-23T13:07:00Z">
        <w:r>
          <w:rPr>
            <w:rFonts w:eastAsia="Times New Roman" w:cs="Times New Roman" w:ascii="Times New Roman" w:hAnsi="Times New Roman"/>
            <w:sz w:val="24"/>
            <w:szCs w:val="24"/>
          </w:rPr>
          <w:t xml:space="preserve"> </w:t>
        </w:r>
      </w:ins>
      <w:ins w:id="401" w:author="Luke Hawkins" w:date="2018-10-23T13:08:00Z">
        <w:r>
          <w:rPr>
            <w:rFonts w:eastAsia="Times New Roman" w:cs="Times New Roman" w:ascii="Times New Roman" w:hAnsi="Times New Roman"/>
            <w:sz w:val="24"/>
            <w:szCs w:val="24"/>
          </w:rPr>
          <w:t>–</w:t>
        </w:r>
      </w:ins>
      <w:ins w:id="402" w:author="Luke Hawkins" w:date="2018-10-23T13:07:00Z">
        <w:r>
          <w:rPr>
            <w:rFonts w:eastAsia="Times New Roman" w:cs="Times New Roman" w:ascii="Times New Roman" w:hAnsi="Times New Roman"/>
            <w:sz w:val="24"/>
            <w:szCs w:val="24"/>
          </w:rPr>
          <w:t xml:space="preserve"> </w:t>
        </w:r>
      </w:ins>
      <w:ins w:id="403" w:author="Luke Hawkins" w:date="2018-10-23T13:08:00Z">
        <w:r>
          <w:rPr>
            <w:rFonts w:eastAsia="Times New Roman" w:cs="Times New Roman" w:ascii="Times New Roman" w:hAnsi="Times New Roman"/>
            <w:sz w:val="24"/>
            <w:szCs w:val="24"/>
          </w:rPr>
          <w:t xml:space="preserve">it functions by </w:t>
        </w:r>
      </w:ins>
      <w:ins w:id="404" w:author="Luke Hawkins" w:date="2018-10-23T13:09:00Z">
        <w:r>
          <w:rPr>
            <w:rFonts w:eastAsia="Times New Roman" w:cs="Times New Roman" w:ascii="Times New Roman" w:hAnsi="Times New Roman"/>
            <w:sz w:val="24"/>
            <w:szCs w:val="24"/>
          </w:rPr>
          <w:t>measuring</w:t>
        </w:r>
      </w:ins>
      <w:ins w:id="405" w:author="Luke Hawkins" w:date="2018-10-23T13:08:00Z">
        <w:r>
          <w:rPr>
            <w:rFonts w:eastAsia="Times New Roman" w:cs="Times New Roman" w:ascii="Times New Roman" w:hAnsi="Times New Roman"/>
            <w:sz w:val="24"/>
            <w:szCs w:val="24"/>
          </w:rPr>
          <w:t xml:space="preserve"> the mean power level (in the frequency domain) </w:t>
        </w:r>
      </w:ins>
      <w:del w:id="406" w:author="Luke Hawkins" w:date="2018-10-23T13:06:00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w:t>
      </w:r>
      <w:ins w:id="408" w:author="Luke Hawkins" w:date="2018-10-23T13:09:00Z">
        <w:r>
          <w:rPr>
            <w:rFonts w:eastAsia="Times New Roman" w:cs="Times New Roman" w:ascii="Times New Roman" w:hAnsi="Times New Roman"/>
            <w:sz w:val="24"/>
            <w:szCs w:val="24"/>
          </w:rPr>
          <w:t xml:space="preserve">and </w:t>
        </w:r>
      </w:ins>
      <w:ins w:id="409" w:author="Luke Hawkins" w:date="2018-10-23T13:10:00Z">
        <w:r>
          <w:rPr>
            <w:rFonts w:eastAsia="Times New Roman" w:cs="Times New Roman" w:ascii="Times New Roman" w:hAnsi="Times New Roman"/>
            <w:sz w:val="24"/>
            <w:szCs w:val="24"/>
          </w:rPr>
          <w:t>flags/replaces sets of samples that exceed a given threshold above the power level for a given amount of time (detection is based both on power and duration of the pulse).</w:t>
        </w:r>
      </w:ins>
      <w:del w:id="410" w:author="Luke Hawkins" w:date="2018-10-23T13:11:00Z">
        <w:r>
          <w:rPr>
            <w:rFonts w:eastAsia="Times New Roman" w:cs="Times New Roman" w:ascii="Times New Roman" w:hAnsi="Times New Roman"/>
            <w:sz w:val="24"/>
            <w:szCs w:val="24"/>
          </w:rPr>
          <w:delText>t</w:delText>
        </w:r>
      </w:del>
      <w:ins w:id="411" w:author="Luke Hawkins" w:date="2018-10-23T13:11:00Z">
        <w:r>
          <w:rPr>
            <w:rFonts w:eastAsia="Times New Roman" w:cs="Times New Roman" w:ascii="Times New Roman" w:hAnsi="Times New Roman"/>
            <w:sz w:val="24"/>
            <w:szCs w:val="24"/>
          </w:rPr>
          <w:t xml:space="preserve"> T</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he GBO digital group has now implemented </w:t>
      </w:r>
      <w:ins w:id="413" w:author="Luke Hawkins" w:date="2018-10-23T13:11:00Z">
        <w:r>
          <w:rPr>
            <w:rFonts w:eastAsia="Times New Roman" w:cs="Times New Roman" w:ascii="Times New Roman" w:hAnsi="Times New Roman"/>
            <w:sz w:val="24"/>
            <w:szCs w:val="24"/>
          </w:rPr>
          <w:t xml:space="preserve">this functionality </w:t>
        </w:r>
      </w:ins>
      <w:del w:id="414" w:author="Luke Hawkins" w:date="2018-10-23T13:11:00Z">
        <w:r>
          <w:rPr>
            <w:rFonts w:eastAsia="Times New Roman" w:cs="Times New Roman" w:ascii="Times New Roman" w:hAnsi="Times New Roman"/>
            <w:sz w:val="24"/>
            <w:szCs w:val="24"/>
          </w:rPr>
          <w:delText>it</w:delText>
        </w:r>
      </w:del>
      <w:commentRangeStart w:id="37"/>
      <w:r>
        <w:rPr>
          <w:rFonts w:eastAsia="Times New Roman" w:cs="Times New Roman" w:ascii="Times New Roman" w:hAnsi="Times New Roman"/>
          <w:sz w:val="24"/>
          <w:szCs w:val="24"/>
        </w:rPr>
        <w:commentReference w:id="36"/>
      </w:r>
      <w:del w:id="415" w:author="Luke Hawkins" w:date="2018-10-23T13:11:00Z">
        <w:r>
          <w:rPr>
            <w:rFonts w:eastAsia="Times New Roman" w:cs="Times New Roman" w:ascii="Times New Roman" w:hAnsi="Times New Roman"/>
            <w:sz w:val="24"/>
            <w:szCs w:val="24"/>
          </w:rPr>
          <w:delText xml:space="preserve"> </w:delText>
        </w:r>
      </w:del>
      <w:commentRangeEnd w:id="37"/>
      <w:r>
        <w:commentReference w:id="37"/>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in firmware, and has implemented it in multiple backend systems currently being used on-site at Green Bank. Testing is currently underway, but our ability to validate its effectiveness (and to have it become accepted by the wider astronomy community at large) is severely hindered by a lack of formal validation plan like the one outlined above. To the best of our knowledge, GBO currently possesses the only CASPER-implemented real-time RFI-excision enabled backend systems.</w:t>
        <w:br/>
        <w:t>Source:</w:t>
      </w:r>
      <w:r>
        <w:rPr>
          <w:rFonts w:cs="Times New Roman" w:ascii="Times New Roman" w:hAnsi="Times New Roman"/>
          <w:rPrChange w:id="0" w:author="Luke Hawkins" w:date="2018-10-23T12:56:00Z"/>
        </w:rPr>
        <w:t xml:space="preserve"> </w:t>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https://arxiv.org/pdf/1703.00473.pdf</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Change w:id="0" w:author="Luke Hawkins" w:date="2018-10-23T12:56:00Z">
            <w:rPr>
              <w:sz w:val="24"/>
              <w:b/>
              <w:szCs w:val="24"/>
              <w:highlight w:val="green"/>
              <w:rFonts w:ascii="Times New Roman" w:hAnsi="Times New Roman" w:eastAsia="Times New Roman" w:cs="Times New Roman"/>
            </w:rPr>
          </w:rPrChange>
        </w:rPr>
        <w:t>Spectral Kurtosis:</w:t>
      </w:r>
      <w:r>
        <w:rPr>
          <w:rFonts w:eastAsia="Times New Roman" w:cs="Times New Roman" w:ascii="Times New Roman" w:hAnsi="Times New Roman"/>
          <w:b/>
          <w:sz w:val="24"/>
          <w:szCs w:val="24"/>
          <w:rPrChange w:id="0" w:author="Luke Hawkins" w:date="2018-10-23T12:56:00Z">
            <w:rPr>
              <w:sz w:val="24"/>
              <w:b/>
              <w:szCs w:val="24"/>
              <w:rFonts w:ascii="Times New Roman" w:hAnsi="Times New Roman" w:eastAsia="Times New Roman" w:cs="Times New Roman"/>
            </w:rPr>
          </w:rPrChange>
        </w:rPr>
        <w:br/>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Initially conceived by Gelu Nita at the Center for Solar-Terrestrial Research at New Jersey Institute of Technology as a robust statistical RFI</w:t>
      </w:r>
      <w:ins w:id="422" w:author="Luke Hawkins" w:date="2018-10-23T15:36:00Z">
        <w:r>
          <w:rPr>
            <w:rFonts w:eastAsia="Times New Roman" w:cs="Times New Roman" w:ascii="Times New Roman" w:hAnsi="Times New Roman"/>
            <w:sz w:val="24"/>
            <w:szCs w:val="24"/>
          </w:rPr>
          <w:t>-</w:t>
        </w:r>
      </w:ins>
      <w:del w:id="423" w:author="Luke Hawkins" w:date="2018-10-23T15:36:00Z">
        <w:r>
          <w:rPr>
            <w:rFonts w:eastAsia="Times New Roman" w:cs="Times New Roman" w:ascii="Times New Roman" w:hAnsi="Times New Roman"/>
            <w:sz w:val="24"/>
            <w:szCs w:val="24"/>
          </w:rPr>
          <w:delText xml:space="preserve"> </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detector, the simple sum/sum-squared algorithm</w:t>
      </w:r>
      <w:ins w:id="425" w:author="Luke Hawkins" w:date="2018-10-23T15:41:00Z">
        <w:r>
          <w:rPr>
            <w:rFonts w:eastAsia="Times New Roman" w:cs="Times New Roman" w:ascii="Times New Roman" w:hAnsi="Times New Roman"/>
            <w:sz w:val="24"/>
            <w:szCs w:val="24"/>
          </w:rPr>
          <w:t xml:space="preserve"> works by measuring the kurtosis of given sample sets. As kurtosis measurements are more affected by a few, extreme outliers rather than many, moderate outliers, we can assume that any high-kurtosis samples (above user-adjustable thresholds)</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w:t>
      </w:r>
      <w:ins w:id="427" w:author="Luke Hawkins" w:date="2018-10-23T15:43:00Z">
        <w:r>
          <w:rPr>
            <w:rFonts w:eastAsia="Times New Roman" w:cs="Times New Roman" w:ascii="Times New Roman" w:hAnsi="Times New Roman"/>
            <w:sz w:val="24"/>
            <w:szCs w:val="24"/>
          </w:rPr>
          <w:t>are contaminated with RFI and are mitigated.</w:t>
        </w:r>
      </w:ins>
      <w:del w:id="428" w:author="Luke Hawkins" w:date="2018-10-23T15:45:00Z">
        <w:r>
          <w:rPr>
            <w:rFonts w:eastAsia="Times New Roman" w:cs="Times New Roman" w:ascii="Times New Roman" w:hAnsi="Times New Roman"/>
            <w:sz w:val="24"/>
            <w:szCs w:val="24"/>
          </w:rPr>
          <w:delText>lends itself naturally to implementations in FPGAs.</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Over the past year, a collaboration between the GBO digital </w:t>
      </w:r>
      <w:ins w:id="430" w:author="Luke Hawkins" w:date="2018-10-23T15:45:00Z">
        <w:r>
          <w:rPr>
            <w:rFonts w:eastAsia="Times New Roman" w:cs="Times New Roman" w:ascii="Times New Roman" w:hAnsi="Times New Roman"/>
            <w:sz w:val="24"/>
            <w:szCs w:val="24"/>
          </w:rPr>
          <w:t xml:space="preserve">engineering </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group and West Virginia University</w:t>
      </w:r>
      <w:del w:id="432" w:author="Luke Hawkins" w:date="2018-10-23T15:45:00Z">
        <w:r>
          <w:rPr>
            <w:rFonts w:eastAsia="Times New Roman" w:cs="Times New Roman" w:ascii="Times New Roman" w:hAnsi="Times New Roman"/>
            <w:sz w:val="24"/>
            <w:szCs w:val="24"/>
          </w:rPr>
          <w:delText xml:space="preserve"> (Richard Prestage &amp; Evan Smith)</w:delText>
        </w:r>
      </w:del>
      <w:ins w:id="433" w:author="Luke Hawkins" w:date="2018-10-23T15:45:00Z">
        <w:r>
          <w:rPr>
            <w:rFonts w:eastAsia="Times New Roman" w:cs="Times New Roman" w:ascii="Times New Roman" w:hAnsi="Times New Roman"/>
            <w:sz w:val="24"/>
            <w:szCs w:val="24"/>
          </w:rPr>
          <w:t xml:space="preserve"> Physics department</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have created a python-based implementation of the “Generalized Spectral Kurtosis Estimator” (source 1). Our current implementation is not real-time, and has been designed specifically on archived (and extensively analyzed) GUPPI-RAW data files – its overall effectiveness has been proven</w:t>
      </w:r>
      <w:del w:id="435" w:author="Luke Hawkins" w:date="2018-10-23T15:46:00Z">
        <w:r>
          <w:rPr>
            <w:rFonts w:eastAsia="Times New Roman" w:cs="Times New Roman" w:ascii="Times New Roman" w:hAnsi="Times New Roman"/>
            <w:sz w:val="24"/>
            <w:szCs w:val="24"/>
          </w:rPr>
          <w:delText>, and while more evaluation is required, we are limited in our ability to do so</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w:t>
      </w:r>
      <w:del w:id="437" w:author="Luke Hawkins" w:date="2018-10-23T15:46:00Z">
        <w:r>
          <w:rPr>
            <w:rFonts w:eastAsia="Times New Roman" w:cs="Times New Roman" w:ascii="Times New Roman" w:hAnsi="Times New Roman"/>
            <w:sz w:val="24"/>
            <w:szCs w:val="24"/>
          </w:rPr>
          <w:delText>Our current data is too small, too old, and too disparately sampled to allow our tests to arrive at a high level of certainty of its effectiveness</w:delText>
        </w:r>
      </w:del>
      <w:commentRangeStart w:id="39"/>
      <w:r>
        <w:rPr>
          <w:rFonts w:eastAsia="Times New Roman" w:cs="Times New Roman" w:ascii="Times New Roman" w:hAnsi="Times New Roman"/>
          <w:sz w:val="24"/>
          <w:szCs w:val="24"/>
        </w:rPr>
        <w:commentReference w:id="38"/>
      </w:r>
      <w:del w:id="438" w:author="Luke Hawkins" w:date="2018-10-23T15:46:00Z">
        <w:r>
          <w:rPr>
            <w:rFonts w:eastAsia="Times New Roman" w:cs="Times New Roman" w:ascii="Times New Roman" w:hAnsi="Times New Roman"/>
            <w:sz w:val="24"/>
            <w:szCs w:val="24"/>
          </w:rPr>
          <w:delText xml:space="preserve"> under varying conditions (especially when initialization/calibration is taken into account). Additionally</w:delText>
        </w:r>
      </w:del>
      <w:ins w:id="439" w:author="Luke Hawkins" w:date="2018-10-23T15:46:00Z">
        <w:commentRangeEnd w:id="39"/>
        <w:r>
          <w:commentReference w:id="39"/>
        </w:r>
        <w:r>
          <w:rPr>
            <w:rFonts w:eastAsia="Times New Roman" w:cs="Times New Roman" w:ascii="Times New Roman" w:hAnsi="Times New Roman"/>
            <w:sz w:val="24"/>
            <w:szCs w:val="24"/>
          </w:rPr>
          <w:t>However</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none of our </w:t>
      </w:r>
      <w:del w:id="441" w:author="Luke Hawkins" w:date="2018-10-23T14:53:00Z">
        <w:r>
          <w:rPr>
            <w:rFonts w:eastAsia="Times New Roman" w:cs="Times New Roman" w:ascii="Times New Roman" w:hAnsi="Times New Roman"/>
            <w:sz w:val="24"/>
            <w:szCs w:val="24"/>
          </w:rPr>
          <w:delText xml:space="preserve">existing </w:delText>
        </w:r>
      </w:del>
      <w:ins w:id="442" w:author="Luke Hawkins" w:date="2018-10-23T14:53:00Z">
        <w:r>
          <w:rPr>
            <w:rFonts w:eastAsia="Times New Roman" w:cs="Times New Roman" w:ascii="Times New Roman" w:hAnsi="Times New Roman"/>
            <w:sz w:val="24"/>
            <w:szCs w:val="24"/>
          </w:rPr>
          <w:t xml:space="preserve">extant </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backend systems have enough </w:t>
      </w:r>
      <w:ins w:id="444" w:author="Luke Hawkins" w:date="2018-10-23T14:53:00Z">
        <w:r>
          <w:rPr>
            <w:rFonts w:eastAsia="Times New Roman" w:cs="Times New Roman" w:ascii="Times New Roman" w:hAnsi="Times New Roman"/>
            <w:sz w:val="24"/>
            <w:szCs w:val="24"/>
          </w:rPr>
          <w:t>logic/DSP</w:t>
        </w:r>
      </w:ins>
      <w:ins w:id="445" w:author="Luke Hawkins" w:date="2018-10-23T14:55:00Z">
        <w:r>
          <w:rPr>
            <w:rFonts w:eastAsia="Times New Roman" w:cs="Times New Roman" w:ascii="Times New Roman" w:hAnsi="Times New Roman"/>
            <w:sz w:val="24"/>
            <w:szCs w:val="24"/>
          </w:rPr>
          <w:t xml:space="preserve"> cores</w:t>
        </w:r>
      </w:ins>
      <w:ins w:id="446" w:author="Luke Hawkins" w:date="2018-10-23T14:53:00Z">
        <w:r>
          <w:rPr>
            <w:rFonts w:eastAsia="Times New Roman" w:cs="Times New Roman" w:ascii="Times New Roman" w:hAnsi="Times New Roman"/>
            <w:sz w:val="24"/>
            <w:szCs w:val="24"/>
          </w:rPr>
          <w:t>/RAM resources available in the FPGA</w:t>
        </w:r>
      </w:ins>
      <w:del w:id="447" w:author="Luke Hawkins" w:date="2018-10-23T14:54:00Z">
        <w:r>
          <w:rPr>
            <w:rFonts w:eastAsia="Times New Roman" w:cs="Times New Roman" w:ascii="Times New Roman" w:hAnsi="Times New Roman"/>
            <w:sz w:val="24"/>
            <w:szCs w:val="24"/>
          </w:rPr>
          <w:delText>overhead in the FPGA</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chips to allow </w:t>
      </w:r>
      <w:ins w:id="449" w:author="Luke Hawkins" w:date="2018-10-23T14:55:00Z">
        <w:r>
          <w:rPr>
            <w:rFonts w:eastAsia="Times New Roman" w:cs="Times New Roman" w:ascii="Times New Roman" w:hAnsi="Times New Roman"/>
            <w:sz w:val="24"/>
            <w:szCs w:val="24"/>
          </w:rPr>
          <w:t>an i</w:t>
        </w:r>
      </w:ins>
      <w:del w:id="450" w:author="Luke Hawkins" w:date="2018-10-23T14:54:00Z">
        <w:r>
          <w:rPr>
            <w:rFonts w:eastAsia="Times New Roman" w:cs="Times New Roman" w:ascii="Times New Roman" w:hAnsi="Times New Roman"/>
            <w:sz w:val="24"/>
            <w:szCs w:val="24"/>
          </w:rPr>
          <w:delText>an HDL</w:delText>
        </w:r>
      </w:del>
      <w:commentRangeStart w:id="41"/>
      <w:r>
        <w:rPr>
          <w:rFonts w:eastAsia="Times New Roman" w:cs="Times New Roman" w:ascii="Times New Roman" w:hAnsi="Times New Roman"/>
          <w:sz w:val="24"/>
          <w:szCs w:val="24"/>
        </w:rPr>
        <w:commentReference w:id="40"/>
      </w:r>
      <w:del w:id="451" w:author="Luke Hawkins" w:date="2018-10-23T14:54:00Z">
        <w:r>
          <w:rPr>
            <w:rFonts w:eastAsia="Times New Roman" w:cs="Times New Roman" w:ascii="Times New Roman" w:hAnsi="Times New Roman"/>
            <w:sz w:val="24"/>
            <w:szCs w:val="24"/>
          </w:rPr>
          <w:delText xml:space="preserve"> i</w:delText>
        </w:r>
      </w:del>
      <w:commentRangeEnd w:id="41"/>
      <w:r>
        <w:commentReference w:id="41"/>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mplementation </w:t>
      </w:r>
      <w:ins w:id="453" w:author="Luke Hawkins" w:date="2018-10-23T14:55:00Z">
        <w:r>
          <w:rPr>
            <w:rFonts w:eastAsia="Times New Roman" w:cs="Times New Roman" w:ascii="Times New Roman" w:hAnsi="Times New Roman"/>
            <w:sz w:val="24"/>
            <w:szCs w:val="24"/>
          </w:rPr>
          <w:t xml:space="preserve">of Spectral Kurtosis </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to co-exist with the existing</w:t>
      </w:r>
      <w:ins w:id="455" w:author="Luke Hawkins" w:date="2018-10-23T14:55:00Z">
        <w:r>
          <w:rPr>
            <w:rFonts w:eastAsia="Times New Roman" w:cs="Times New Roman" w:ascii="Times New Roman" w:hAnsi="Times New Roman"/>
            <w:sz w:val="24"/>
            <w:szCs w:val="24"/>
          </w:rPr>
          <w:t xml:space="preserve"> channelization</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firmware </w:t>
      </w:r>
      <w:ins w:id="457" w:author="Luke Hawkins" w:date="2018-10-23T14:55:00Z">
        <w:r>
          <w:rPr>
            <w:rFonts w:eastAsia="Times New Roman" w:cs="Times New Roman" w:ascii="Times New Roman" w:hAnsi="Times New Roman"/>
            <w:sz w:val="24"/>
            <w:szCs w:val="24"/>
          </w:rPr>
          <w:t>that currently occupies ever-growing percentages of the available resources on our current hardware.</w:t>
        </w:r>
      </w:ins>
      <w:del w:id="458" w:author="Luke Hawkins" w:date="2018-10-23T14:56:00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w:t>
      </w:r>
      <w:ins w:id="460" w:author="Luke Hawkins" w:date="2018-10-23T14:56:00Z">
        <w:r>
          <w:rPr>
            <w:rFonts w:eastAsia="Times New Roman" w:cs="Times New Roman" w:ascii="Times New Roman" w:hAnsi="Times New Roman"/>
            <w:sz w:val="24"/>
            <w:szCs w:val="24"/>
          </w:rPr>
          <w:t xml:space="preserve">Acquisition of newer FPGAs with 3x-5x more logic/DSP cores/RAM resources </w:t>
        </w:r>
      </w:ins>
      <w:del w:id="461" w:author="Luke Hawkins" w:date="2018-10-23T14:58:00Z">
        <w:r>
          <w:rPr>
            <w:rFonts w:eastAsia="Times New Roman" w:cs="Times New Roman" w:ascii="Times New Roman" w:hAnsi="Times New Roman"/>
            <w:sz w:val="24"/>
            <w:szCs w:val="24"/>
          </w:rPr>
          <w:delText xml:space="preserve">new, larger </w:delText>
        </w:r>
      </w:del>
      <w:commentRangeStart w:id="43"/>
      <w:r>
        <w:rPr>
          <w:rFonts w:eastAsia="Times New Roman" w:cs="Times New Roman" w:ascii="Times New Roman" w:hAnsi="Times New Roman"/>
          <w:sz w:val="24"/>
          <w:szCs w:val="24"/>
        </w:rPr>
        <w:commentReference w:id="42"/>
      </w:r>
      <w:del w:id="462" w:author="Luke Hawkins" w:date="2018-10-23T14:58:00Z">
        <w:r>
          <w:rPr>
            <w:rFonts w:eastAsia="Times New Roman" w:cs="Times New Roman" w:ascii="Times New Roman" w:hAnsi="Times New Roman"/>
            <w:sz w:val="24"/>
            <w:szCs w:val="24"/>
          </w:rPr>
          <w:delText xml:space="preserve">hardware </w:delText>
        </w:r>
      </w:del>
      <w:commentRangeEnd w:id="43"/>
      <w:r>
        <w:commentReference w:id="43"/>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would enable us to create and test a real-time implementation of this method that could then be shared with the wider community.</w:t>
      </w:r>
    </w:p>
    <w:p>
      <w:pPr>
        <w:pStyle w:val="Normal"/>
        <w:rPr/>
      </w:pPr>
      <w:ins w:id="464" w:author="Luke Hawkins" w:date="2018-10-23T15:47:00Z">
        <w:r>
          <w:rPr>
            <w:rFonts w:eastAsia="Times New Roman" w:cs="Times New Roman" w:ascii="Times New Roman" w:hAnsi="Times New Roman"/>
            <w:sz w:val="24"/>
            <w:szCs w:val="24"/>
          </w:rPr>
          <w:t xml:space="preserve">Spectral Kurtosis has also been identified as </w:t>
        </w:r>
      </w:ins>
      <w:ins w:id="465" w:author="Luke Hawkins" w:date="2018-10-23T15:48:00Z">
        <w:r>
          <w:rPr>
            <w:rFonts w:eastAsia="Times New Roman" w:cs="Times New Roman" w:ascii="Times New Roman" w:hAnsi="Times New Roman"/>
            <w:sz w:val="24"/>
            <w:szCs w:val="24"/>
          </w:rPr>
          <w:t>a promising method for the detection and classification of extra-terrestrial transient signals (source 2)</w:t>
        </w:r>
      </w:ins>
      <w:ins w:id="466" w:author="Luke Hawkins" w:date="2018-10-23T15:49:00Z">
        <w:r>
          <w:rPr>
            <w:rFonts w:eastAsia="Times New Roman" w:cs="Times New Roman" w:ascii="Times New Roman" w:hAnsi="Times New Roman"/>
            <w:sz w:val="24"/>
            <w:szCs w:val="24"/>
          </w:rPr>
          <w:t>. Given the currently high level of excitement surrounding Fast Radio Bursts (FRBs), and the GBT’s prowess at detecting them, harnessing the power of ever more subtle and effective transient-detection methods will likely prove to be the key to solving many astronomical mysteries.</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br/>
        <w:t xml:space="preserve">Source 1: </w:t>
      </w:r>
      <w:hyperlink r:id="rId2">
        <w:r>
          <w:rPr>
            <w:rStyle w:val="InternetLink"/>
            <w:rFonts w:eastAsia="Times New Roman" w:cs="Times New Roman" w:ascii="Times New Roman" w:hAnsi="Times New Roman"/>
            <w:color w:val="0563C1"/>
            <w:sz w:val="24"/>
            <w:szCs w:val="24"/>
          </w:rPr>
          <w:t>https://arxiv.org/pdf/1005.4371.pdf</w:t>
        </w:r>
      </w:hyperlink>
      <w:ins w:id="468" w:author="Luke Hawkins" w:date="2018-10-23T15:48:00Z">
        <w:r>
          <w:rPr>
            <w:rStyle w:val="InternetLink"/>
            <w:rFonts w:eastAsia="Times New Roman" w:cs="Times New Roman" w:ascii="Times New Roman" w:hAnsi="Times New Roman"/>
            <w:color w:val="0563C1"/>
            <w:sz w:val="24"/>
            <w:szCs w:val="24"/>
          </w:rPr>
          <w:br/>
          <w:t>Source 2: https://doi.org/10.1142/S2251171716410099</w:t>
        </w:r>
      </w:ins>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Change w:id="0" w:author="Luke Hawkins" w:date="2018-10-23T12:56:00Z">
            <w:rPr>
              <w:sz w:val="24"/>
              <w:b/>
              <w:szCs w:val="24"/>
              <w:rFonts w:ascii="Times New Roman" w:hAnsi="Times New Roman" w:eastAsia="Times New Roman" w:cs="Times New Roman"/>
            </w:rPr>
          </w:rPrChange>
        </w:rPr>
        <w:t>Machine Learning:</w:t>
        <w:br/>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Machine learning is subset of artificial intelligence </w:t>
      </w:r>
      <w:del w:id="471" w:author="Luke Hawkins" w:date="2018-10-23T16:27:00Z">
        <w:r>
          <w:rPr>
            <w:rFonts w:eastAsia="Times New Roman" w:cs="Times New Roman" w:ascii="Times New Roman" w:hAnsi="Times New Roman"/>
            <w:sz w:val="24"/>
            <w:szCs w:val="24"/>
          </w:rPr>
          <w:delText>whos</w:delText>
        </w:r>
      </w:del>
      <w:ins w:id="472" w:author="Luke Hawkins" w:date="2018-10-23T16:27:00Z">
        <w:r>
          <w:rPr>
            <w:rFonts w:eastAsia="Times New Roman" w:cs="Times New Roman" w:ascii="Times New Roman" w:hAnsi="Times New Roman"/>
            <w:sz w:val="24"/>
            <w:szCs w:val="24"/>
          </w:rPr>
          <w:t>who’s</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applicability and accesability has increased dramatically in recent years. In response to industry trends, Xilinx has recently taken steps to optimize their hardware </w:t>
      </w:r>
      <w:del w:id="474" w:author="Luke Hawkins" w:date="2018-10-23T15:53:00Z">
        <w:r>
          <w:rPr>
            <w:rFonts w:eastAsia="Times New Roman" w:cs="Times New Roman" w:ascii="Times New Roman" w:hAnsi="Times New Roman"/>
            <w:sz w:val="24"/>
            <w:szCs w:val="24"/>
          </w:rPr>
          <w:delText>(see Zynq Ultrascale+, Alveo, and Versal hardware lines</w:delText>
        </w:r>
      </w:del>
      <w:commentRangeStart w:id="45"/>
      <w:r>
        <w:rPr>
          <w:rFonts w:eastAsia="Times New Roman" w:cs="Times New Roman" w:ascii="Times New Roman" w:hAnsi="Times New Roman"/>
          <w:sz w:val="24"/>
          <w:szCs w:val="24"/>
        </w:rPr>
        <w:commentReference w:id="44"/>
      </w:r>
      <w:del w:id="475" w:author="Luke Hawkins" w:date="2018-10-23T15:53:00Z">
        <w:r>
          <w:rPr>
            <w:rFonts w:eastAsia="Times New Roman" w:cs="Times New Roman" w:ascii="Times New Roman" w:hAnsi="Times New Roman"/>
            <w:sz w:val="24"/>
            <w:szCs w:val="24"/>
          </w:rPr>
          <w:delText>)</w:delText>
        </w:r>
      </w:del>
      <w:ins w:id="476" w:author="Luke Hawkins" w:date="2018-10-23T15:53:00Z">
        <w:commentRangeEnd w:id="45"/>
        <w:r>
          <w:commentReference w:id="45"/>
        </w:r>
        <w:r>
          <w:rPr>
            <w:rFonts w:eastAsia="Times New Roman" w:cs="Times New Roman" w:ascii="Times New Roman" w:hAnsi="Times New Roman"/>
            <w:sz w:val="24"/>
            <w:szCs w:val="24"/>
          </w:rPr>
          <w:t>(see previous discussion of ACAP/</w:t>
        </w:r>
      </w:ins>
      <w:ins w:id="477" w:author="Luke Hawkins" w:date="2018-10-23T16:27:00Z">
        <w:r>
          <w:rPr>
            <w:rFonts w:eastAsia="Times New Roman" w:cs="Times New Roman" w:ascii="Times New Roman" w:hAnsi="Times New Roman"/>
            <w:sz w:val="24"/>
            <w:szCs w:val="24"/>
          </w:rPr>
          <w:t>Versal</w:t>
        </w:r>
      </w:ins>
      <w:ins w:id="478" w:author="Luke Hawkins" w:date="2018-10-23T15:53:00Z">
        <w:r>
          <w:rPr>
            <w:rFonts w:eastAsia="Times New Roman" w:cs="Times New Roman" w:ascii="Times New Roman" w:hAnsi="Times New Roman"/>
            <w:sz w:val="24"/>
            <w:szCs w:val="24"/>
          </w:rPr>
          <w:t>/AI integration)</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and software </w:t>
      </w:r>
      <w:del w:id="480" w:author="Luke Hawkins" w:date="2018-10-23T15:54:00Z">
        <w:r>
          <w:rPr>
            <w:rFonts w:eastAsia="Times New Roman" w:cs="Times New Roman" w:ascii="Times New Roman" w:hAnsi="Times New Roman"/>
            <w:sz w:val="24"/>
            <w:szCs w:val="24"/>
          </w:rPr>
          <w:delText>(see Deephi acquisition, Xilinx ML Suite, SDAccel</w:delText>
        </w:r>
      </w:del>
      <w:commentRangeStart w:id="47"/>
      <w:r>
        <w:rPr>
          <w:rFonts w:eastAsia="Times New Roman" w:cs="Times New Roman" w:ascii="Times New Roman" w:hAnsi="Times New Roman"/>
          <w:sz w:val="24"/>
          <w:szCs w:val="24"/>
        </w:rPr>
        <w:commentReference w:id="46"/>
      </w:r>
      <w:del w:id="481" w:author="Luke Hawkins" w:date="2018-10-23T15:54:00Z">
        <w:r>
          <w:rPr>
            <w:rFonts w:eastAsia="Times New Roman" w:cs="Times New Roman" w:ascii="Times New Roman" w:hAnsi="Times New Roman"/>
            <w:sz w:val="24"/>
            <w:szCs w:val="24"/>
          </w:rPr>
          <w:delText xml:space="preserve">) </w:delText>
        </w:r>
      </w:del>
      <w:commentRangeEnd w:id="47"/>
      <w:r>
        <w:commentReference w:id="47"/>
      </w:r>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to the point where ML algorithms</w:t>
      </w:r>
      <w:ins w:id="483" w:author="Luke Hawkins" w:date="2018-10-23T15:54:00Z">
        <w:r>
          <w:rPr>
            <w:rFonts w:eastAsia="Times New Roman" w:cs="Times New Roman" w:ascii="Times New Roman" w:hAnsi="Times New Roman"/>
            <w:sz w:val="24"/>
            <w:szCs w:val="24"/>
          </w:rPr>
          <w:t xml:space="preserve"> can now be</w:t>
        </w:r>
      </w:ins>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 r</w:t>
      </w:r>
      <w:ins w:id="485" w:author="Luke Hawkins" w:date="2018-10-23T15:54:00Z">
        <w:r>
          <w:rPr>
            <w:rFonts w:eastAsia="Times New Roman" w:cs="Times New Roman" w:ascii="Times New Roman" w:hAnsi="Times New Roman"/>
            <w:sz w:val="24"/>
            <w:szCs w:val="24"/>
          </w:rPr>
          <w:t>a</w:t>
        </w:r>
      </w:ins>
      <w:del w:id="486" w:author="Luke Hawkins" w:date="2018-10-23T15:54:00Z">
        <w:r>
          <w:rPr>
            <w:rFonts w:eastAsia="Times New Roman" w:cs="Times New Roman" w:ascii="Times New Roman" w:hAnsi="Times New Roman"/>
            <w:sz w:val="24"/>
            <w:szCs w:val="24"/>
          </w:rPr>
          <w:delText>u</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n faster and </w:t>
      </w:r>
      <w:del w:id="488" w:author="Luke Hawkins" w:date="2018-10-23T15:54:00Z">
        <w:r>
          <w:rPr>
            <w:rFonts w:eastAsia="Times New Roman" w:cs="Times New Roman" w:ascii="Times New Roman" w:hAnsi="Times New Roman"/>
            <w:sz w:val="24"/>
            <w:szCs w:val="24"/>
          </w:rPr>
          <w:delText xml:space="preserve">can be </w:delText>
        </w:r>
      </w:del>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 xml:space="preserve">developed much easier than in the recent past. </w:t>
      </w:r>
    </w:p>
    <w:p>
      <w:pPr>
        <w:pStyle w:val="Normal"/>
        <w:rPr/>
      </w:pPr>
      <w:ins w:id="490" w:author="Luke Hawkins" w:date="2018-10-23T16:18:00Z">
        <w:r>
          <w:rPr>
            <w:rFonts w:eastAsia="Times New Roman" w:cs="Times New Roman" w:ascii="Times New Roman" w:hAnsi="Times New Roman"/>
            <w:sz w:val="24"/>
            <w:szCs w:val="24"/>
          </w:rPr>
          <w:t>While there have been some</w:t>
        </w:r>
      </w:ins>
      <w:ins w:id="491" w:author="Luke Hawkins" w:date="2018-10-23T16:22:00Z">
        <w:r>
          <w:rPr>
            <w:rFonts w:eastAsia="Times New Roman" w:cs="Times New Roman" w:ascii="Times New Roman" w:hAnsi="Times New Roman"/>
            <w:sz w:val="24"/>
            <w:szCs w:val="24"/>
          </w:rPr>
          <w:t xml:space="preserve"> promising</w:t>
        </w:r>
      </w:ins>
      <w:ins w:id="492" w:author="Luke Hawkins" w:date="2018-10-23T16:18:00Z">
        <w:r>
          <w:rPr>
            <w:rFonts w:eastAsia="Times New Roman" w:cs="Times New Roman" w:ascii="Times New Roman" w:hAnsi="Times New Roman"/>
            <w:sz w:val="24"/>
            <w:szCs w:val="24"/>
          </w:rPr>
          <w:t xml:space="preserve"> investigations into Machine Learning</w:t>
        </w:r>
      </w:ins>
      <w:ins w:id="493" w:author="Luke Hawkins" w:date="2018-10-23T16:19:00Z">
        <w:r>
          <w:rPr>
            <w:rFonts w:eastAsia="Times New Roman" w:cs="Times New Roman" w:ascii="Times New Roman" w:hAnsi="Times New Roman"/>
            <w:sz w:val="24"/>
            <w:szCs w:val="24"/>
          </w:rPr>
          <w:t xml:space="preserve">’s applications to the astronomical community in areas such as RFI-detection (Source 1), </w:t>
        </w:r>
      </w:ins>
      <w:ins w:id="494" w:author="Luke Hawkins" w:date="2018-10-23T16:21:00Z">
        <w:r>
          <w:rPr>
            <w:rFonts w:eastAsia="Times New Roman" w:cs="Times New Roman" w:ascii="Times New Roman" w:hAnsi="Times New Roman"/>
            <w:sz w:val="24"/>
            <w:szCs w:val="24"/>
          </w:rPr>
          <w:t>source classification (Source 2), and transient-detection (Source 3)</w:t>
        </w:r>
      </w:ins>
      <w:ins w:id="495" w:author="Luke Hawkins" w:date="2018-10-23T16:22:00Z">
        <w:r>
          <w:rPr>
            <w:rFonts w:eastAsia="Times New Roman" w:cs="Times New Roman" w:ascii="Times New Roman" w:hAnsi="Times New Roman"/>
            <w:sz w:val="24"/>
            <w:szCs w:val="24"/>
          </w:rPr>
          <w:t xml:space="preserve">, </w:t>
        </w:r>
      </w:ins>
      <w:ins w:id="496" w:author="Luke Hawkins" w:date="2018-10-23T16:23:00Z">
        <w:r>
          <w:rPr>
            <w:rFonts w:eastAsia="Times New Roman" w:cs="Times New Roman" w:ascii="Times New Roman" w:hAnsi="Times New Roman"/>
            <w:sz w:val="24"/>
            <w:szCs w:val="24"/>
          </w:rPr>
          <w:t xml:space="preserve">a concerted effort to create a validated, real-time algorithm, or to even publish an open-source dataset for training and testing a model </w:t>
        </w:r>
      </w:ins>
      <w:ins w:id="497" w:author="Luke Hawkins" w:date="2018-10-23T16:24:00Z">
        <w:r>
          <w:rPr>
            <w:rFonts w:eastAsia="Times New Roman" w:cs="Times New Roman" w:ascii="Times New Roman" w:hAnsi="Times New Roman"/>
            <w:sz w:val="24"/>
            <w:szCs w:val="24"/>
          </w:rPr>
          <w:t>to our specifications has yet to come to fruition.</w:t>
        </w:r>
      </w:ins>
      <w:ins w:id="498" w:author="Luke Hawkins" w:date="2018-10-23T16:25:00Z">
        <w:r>
          <w:rPr>
            <w:rFonts w:eastAsia="Times New Roman" w:cs="Times New Roman" w:ascii="Times New Roman" w:hAnsi="Times New Roman"/>
            <w:sz w:val="24"/>
            <w:szCs w:val="24"/>
          </w:rPr>
          <w:t xml:space="preserve"> As part of our goal to maintain our position as a world-leading observatory in spectrum sharing, GBO intends to </w:t>
        </w:r>
      </w:ins>
      <w:ins w:id="499" w:author="Luke Hawkins" w:date="2018-10-23T16:27:00Z">
        <w:r>
          <w:rPr>
            <w:rFonts w:eastAsia="Times New Roman" w:cs="Times New Roman" w:ascii="Times New Roman" w:hAnsi="Times New Roman"/>
            <w:sz w:val="24"/>
            <w:szCs w:val="24"/>
          </w:rPr>
          <w:t>utilize the new Xilinx</w:t>
        </w:r>
      </w:ins>
      <w:ins w:id="500" w:author="Luke Hawkins" w:date="2018-10-23T16:28:00Z">
        <w:r>
          <w:rPr>
            <w:rFonts w:eastAsia="Times New Roman" w:cs="Times New Roman" w:ascii="Times New Roman" w:hAnsi="Times New Roman"/>
            <w:sz w:val="24"/>
            <w:szCs w:val="24"/>
          </w:rPr>
          <w:t xml:space="preserve">’s new hardware and software advances in concert with the datasets outlined in the “Standardized </w:t>
        </w:r>
      </w:ins>
      <w:ins w:id="501" w:author="Luke Hawkins" w:date="2018-10-23T16:29:00Z">
        <w:r>
          <w:rPr>
            <w:rFonts w:eastAsia="Times New Roman" w:cs="Times New Roman" w:ascii="Times New Roman" w:hAnsi="Times New Roman"/>
            <w:sz w:val="24"/>
            <w:szCs w:val="24"/>
          </w:rPr>
          <w:t>Excision</w:t>
        </w:r>
      </w:ins>
      <w:ins w:id="502" w:author="Luke Hawkins" w:date="2018-10-23T16:28:00Z">
        <w:r>
          <w:rPr>
            <w:rFonts w:eastAsia="Times New Roman" w:cs="Times New Roman" w:ascii="Times New Roman" w:hAnsi="Times New Roman"/>
            <w:sz w:val="24"/>
            <w:szCs w:val="24"/>
          </w:rPr>
          <w:t xml:space="preserve"> Validation Procedure”</w:t>
        </w:r>
      </w:ins>
      <w:ins w:id="503" w:author="Luke Hawkins" w:date="2018-10-23T16:29:00Z">
        <w:r>
          <w:rPr>
            <w:rFonts w:eastAsia="Times New Roman" w:cs="Times New Roman" w:ascii="Times New Roman" w:hAnsi="Times New Roman"/>
            <w:sz w:val="24"/>
            <w:szCs w:val="24"/>
          </w:rPr>
          <w:t xml:space="preserve"> section below to bring real-time Machine Learning applications to life in the astronomical com</w:t>
        </w:r>
      </w:ins>
      <w:ins w:id="504" w:author="Luke Hawkins" w:date="2018-10-23T16:29:00Z">
        <w:bookmarkStart w:id="1" w:name="_GoBack"/>
        <w:bookmarkEnd w:id="1"/>
        <w:r>
          <w:rPr>
            <w:rFonts w:eastAsia="Times New Roman" w:cs="Times New Roman" w:ascii="Times New Roman" w:hAnsi="Times New Roman"/>
            <w:sz w:val="24"/>
            <w:szCs w:val="24"/>
          </w:rPr>
          <w:t>munity.</w:t>
        </w:r>
      </w:ins>
      <w:ins w:id="505" w:author="Luke Hawkins" w:date="2018-10-23T16:35:00Z">
        <w:r>
          <w:rPr>
            <w:rFonts w:eastAsia="Times New Roman" w:cs="Times New Roman" w:ascii="Times New Roman" w:hAnsi="Times New Roman"/>
            <w:sz w:val="24"/>
            <w:szCs w:val="24"/>
          </w:rPr>
          <w:br/>
        </w:r>
      </w:ins>
      <w:del w:id="506" w:author="Luke Hawkins" w:date="2018-10-23T16:30:00Z">
        <w:r>
          <w:rPr>
            <w:rFonts w:eastAsia="Times New Roman" w:cs="Times New Roman" w:ascii="Times New Roman" w:hAnsi="Times New Roman"/>
            <w:sz w:val="24"/>
            <w:szCs w:val="24"/>
          </w:rPr>
          <w:delText xml:space="preserve">While there has been some discussion about Machine Learning’s possible applications to the astronomical community, there have been few attempts </w:delText>
        </w:r>
      </w:del>
      <w:commentRangeStart w:id="49"/>
      <w:r>
        <w:rPr>
          <w:rFonts w:eastAsia="Times New Roman" w:cs="Times New Roman" w:ascii="Times New Roman" w:hAnsi="Times New Roman"/>
          <w:sz w:val="24"/>
          <w:szCs w:val="24"/>
        </w:rPr>
        <w:commentReference w:id="48"/>
      </w:r>
      <w:del w:id="507" w:author="Luke Hawkins" w:date="2018-10-23T16:30:00Z">
        <w:r>
          <w:rPr>
            <w:rFonts w:eastAsia="Times New Roman" w:cs="Times New Roman" w:ascii="Times New Roman" w:hAnsi="Times New Roman"/>
            <w:sz w:val="24"/>
            <w:szCs w:val="24"/>
          </w:rPr>
          <w:delText>at what could be a relatively ideal and straightforward application of the technology to existing problems of real-time RFI detection/mitigation/classification - GBO intends to explore these as possibilities.</w:delText>
        </w:r>
      </w:del>
      <w:commentRangeStart w:id="51"/>
      <w:commentRangeEnd w:id="49"/>
      <w:r>
        <w:commentReference w:id="49"/>
      </w:r>
      <w:r>
        <w:rPr>
          <w:rFonts w:eastAsia="Times New Roman" w:cs="Times New Roman" w:ascii="Times New Roman" w:hAnsi="Times New Roman"/>
          <w:sz w:val="24"/>
          <w:szCs w:val="24"/>
        </w:rPr>
        <w:commentReference w:id="50"/>
      </w:r>
      <w:del w:id="508" w:author="Luke Hawkins" w:date="2018-10-23T16:30:00Z">
        <w:r>
          <w:rPr>
            <w:rFonts w:eastAsia="Times New Roman" w:cs="Times New Roman" w:ascii="Times New Roman" w:hAnsi="Times New Roman"/>
            <w:sz w:val="24"/>
            <w:szCs w:val="24"/>
          </w:rPr>
          <w:delText xml:space="preserve"> In addition, as a by-product of an ongoing decadal analysis of RFI at the GBO site, we have access to 40Million samples of sortable and searchable RFI instances - this will likely be a great starting point for a supervised learning implementation.</w:delText>
        </w:r>
      </w:del>
      <w:ins w:id="509" w:author="Luke Hawkins" w:date="2018-10-23T16:18:00Z">
        <w:commentRangeEnd w:id="51"/>
        <w:r>
          <w:commentReference w:id="51"/>
        </w:r>
        <w:r>
          <w:rPr>
            <w:rFonts w:eastAsia="Times New Roman" w:cs="Times New Roman" w:ascii="Times New Roman" w:hAnsi="Times New Roman"/>
            <w:sz w:val="24"/>
            <w:szCs w:val="24"/>
          </w:rPr>
          <w:t xml:space="preserve">Source 1: </w:t>
        </w:r>
      </w:ins>
      <w:hyperlink r:id="rId3">
        <w:ins w:id="510" w:author="Luke Hawkins" w:date="2018-10-23T16:18:00Z">
          <w:r>
            <w:rPr>
              <w:rStyle w:val="InternetLink"/>
              <w:rFonts w:eastAsia="Times New Roman" w:cs="Times New Roman" w:ascii="Times New Roman" w:hAnsi="Times New Roman"/>
              <w:sz w:val="24"/>
              <w:szCs w:val="24"/>
            </w:rPr>
            <w:t>http://hdl.handle.net/10019.1/98464</w:t>
          </w:r>
        </w:ins>
      </w:hyperlink>
      <w:ins w:id="511" w:author="Luke Hawkins" w:date="2018-10-23T16:21:00Z">
        <w:r>
          <w:rPr>
            <w:rFonts w:eastAsia="Times New Roman" w:cs="Times New Roman" w:ascii="Times New Roman" w:hAnsi="Times New Roman"/>
            <w:sz w:val="24"/>
            <w:szCs w:val="24"/>
          </w:rPr>
          <w:br/>
          <w:t xml:space="preserve">Source 2: </w:t>
        </w:r>
      </w:ins>
      <w:hyperlink r:id="rId4">
        <w:ins w:id="512" w:author="Luke Hawkins" w:date="2018-10-23T16:21:00Z">
          <w:r>
            <w:rPr>
              <w:rStyle w:val="InternetLink"/>
              <w:rFonts w:eastAsia="Times New Roman" w:cs="Times New Roman" w:ascii="Times New Roman" w:hAnsi="Times New Roman"/>
              <w:sz w:val="24"/>
              <w:szCs w:val="24"/>
            </w:rPr>
            <w:t>https://arxiv.org/pdf/1705.03413.pdf</w:t>
          </w:r>
        </w:ins>
      </w:hyperlink>
      <w:ins w:id="513" w:author="Luke Hawkins" w:date="2018-10-23T16:21:00Z">
        <w:r>
          <w:rPr>
            <w:rFonts w:eastAsia="Times New Roman" w:cs="Times New Roman" w:ascii="Times New Roman" w:hAnsi="Times New Roman"/>
            <w:sz w:val="24"/>
            <w:szCs w:val="24"/>
          </w:rPr>
          <w:br/>
          <w:t>Source 3:</w:t>
        </w:r>
      </w:ins>
      <w:ins w:id="514" w:author="Luke Hawkins" w:date="2018-10-23T16:22:00Z">
        <w:r>
          <w:rPr>
            <w:rFonts w:eastAsia="Times New Roman" w:cs="Times New Roman" w:ascii="Times New Roman" w:hAnsi="Times New Roman"/>
            <w:sz w:val="24"/>
            <w:szCs w:val="24"/>
          </w:rPr>
          <w:t xml:space="preserve"> http://blpd0.ssl.berkeley.edu/frb-machine/CNNFRB_eprint.pdf</w:t>
        </w:r>
      </w:ins>
    </w:p>
    <w:p>
      <w:pPr>
        <w:pStyle w:val="Normal"/>
        <w:rPr>
          <w:rFonts w:ascii="Times New Roman" w:hAnsi="Times New Roman" w:cs="Times New Roman"/>
        </w:rPr>
      </w:pPr>
      <w:del w:id="515" w:author="Luke Hawkins" w:date="2018-10-23T14:52:00Z">
        <w:r>
          <w:rPr>
            <w:rFonts w:eastAsia="Times New Roman" w:cs="Times New Roman" w:ascii="Times New Roman" w:hAnsi="Times New Roman"/>
            <w:b/>
            <w:sz w:val="24"/>
            <w:szCs w:val="24"/>
          </w:rPr>
          <w:delText>RFI Excision Plan of non-interference (Qualification):</w:delText>
          <w:br/>
        </w:r>
      </w:del>
      <w:del w:id="516" w:author="Luke Hawkins" w:date="2018-10-23T14:52:00Z">
        <w:r>
          <w:rPr>
            <w:rFonts w:eastAsia="Times New Roman" w:cs="Times New Roman" w:ascii="Times New Roman" w:hAnsi="Times New Roman"/>
            <w:sz w:val="24"/>
            <w:szCs w:val="24"/>
          </w:rPr>
          <w:delText>While being able to accurately and precisely detect/remove RFI is an important and difficult problem to solve, it is not necessarily more difficult or important than defining a generic test procedure or methodology for ensuring/testing the general efficacy of specific removal techniques - or their ability to preserve the underlying scientific data of interest. Therefore, GBO proposes to make a concerted effort towards developing a generalized RFI mitigation test/qualification methodology/test procedure.</w:delText>
        </w:r>
      </w:del>
      <w:r>
        <w:rPr>
          <w:rFonts w:eastAsia="Times New Roman" w:cs="Times New Roman" w:ascii="Times New Roman" w:hAnsi="Times New Roman"/>
          <w:sz w:val="24"/>
          <w:szCs w:val="24"/>
        </w:rPr>
        <w:commentReference w:id="52"/>
      </w:r>
      <w:ins w:id="517" w:author="Luke Hawkins" w:date="2018-10-23T11:16:00Z">
        <w:r>
          <w:rPr>
            <w:rFonts w:eastAsia="Times New Roman" w:cs="Times New Roman" w:ascii="Times New Roman" w:hAnsi="Times New Roman"/>
            <w:b/>
            <w:sz w:val="24"/>
            <w:szCs w:val="24"/>
          </w:rPr>
          <w:t>Standardized Excision Validation Procedure:</w:t>
        </w:r>
      </w:ins>
      <w:ins w:id="518" w:author="Luke Hawkins" w:date="2018-10-23T12:55:00Z">
        <w:r>
          <w:rPr>
            <w:rFonts w:eastAsia="Times New Roman" w:cs="Times New Roman" w:ascii="Times New Roman" w:hAnsi="Times New Roman"/>
            <w:b/>
            <w:sz w:val="24"/>
            <w:szCs w:val="24"/>
          </w:rPr>
          <w:br/>
        </w:r>
      </w:ins>
      <w:bookmarkStart w:id="2" w:name="move5280567091"/>
      <w:bookmarkEnd w:id="2"/>
      <w:r>
        <w:rPr>
          <w:rFonts w:eastAsia="Times New Roman" w:cs="Times New Roman" w:ascii="Times New Roman" w:hAnsi="Times New Roman"/>
          <w:sz w:val="24"/>
          <w:szCs w:val="24"/>
          <w:rPrChange w:id="0" w:author="Luke Hawkins" w:date="2018-10-23T12:56:00Z">
            <w:rPr>
              <w:sz w:val="24"/>
              <w:szCs w:val="24"/>
              <w:rFonts w:ascii="Times New Roman" w:hAnsi="Times New Roman" w:eastAsia="Times New Roman" w:cs="Times New Roman"/>
            </w:rPr>
          </w:rPrChange>
        </w:rPr>
        <w:t>In addition to active techniques for detecting and removing unwanted RFI in real-time, GBO specifically (and the radio astronomy community in general) is in need of a robust and generalized test methodology for validating the ability of any RFI-excision technique to be effective while simultaneously maintaining the scientific quality of the affected data – such a methodology does not exist in the public domain, but would be a great boon to the future of the larger community.</w:t>
      </w:r>
    </w:p>
    <w:p>
      <w:pPr>
        <w:pStyle w:val="Normal"/>
        <w:rPr>
          <w:rFonts w:ascii="Times New Roman" w:hAnsi="Times New Roman" w:cs="Times New Roman"/>
          <w:ins w:id="541" w:author="Luke Hawkins" w:date="2018-10-23T14:05:00Z"/>
        </w:rPr>
      </w:pPr>
      <w:ins w:id="520" w:author="Luke Hawkins" w:date="2018-10-23T12:56:00Z">
        <w:r>
          <w:rPr>
            <w:rFonts w:cs="Times New Roman" w:ascii="Times New Roman" w:hAnsi="Times New Roman"/>
          </w:rPr>
          <w:t xml:space="preserve">Such </w:t>
        </w:r>
      </w:ins>
      <w:ins w:id="521" w:author="Luke Hawkins" w:date="2018-10-23T13:27:00Z">
        <w:r>
          <w:rPr>
            <w:rFonts w:cs="Times New Roman" w:ascii="Times New Roman" w:hAnsi="Times New Roman"/>
          </w:rPr>
          <w:t>a methodology would likely include a list of types of observations</w:t>
        </w:r>
      </w:ins>
      <w:ins w:id="522" w:author="Luke Hawkins" w:date="2018-10-23T13:28:00Z">
        <w:r>
          <w:rPr>
            <w:rFonts w:cs="Times New Roman" w:ascii="Times New Roman" w:hAnsi="Times New Roman"/>
          </w:rPr>
          <w:t xml:space="preserve"> (pulsar Codd, pulsar inco, </w:t>
        </w:r>
      </w:ins>
      <w:ins w:id="523" w:author="Luke Hawkins" w:date="2018-10-23T13:30:00Z">
        <w:r>
          <w:rPr>
            <w:rFonts w:cs="Times New Roman" w:ascii="Times New Roman" w:hAnsi="Times New Roman"/>
          </w:rPr>
          <w:t xml:space="preserve">transient searches, </w:t>
        </w:r>
      </w:ins>
      <w:ins w:id="524" w:author="Luke Hawkins" w:date="2018-10-23T13:28:00Z">
        <w:r>
          <w:rPr>
            <w:rFonts w:cs="Times New Roman" w:ascii="Times New Roman" w:hAnsi="Times New Roman"/>
          </w:rPr>
          <w:t>spectral line, etc…)</w:t>
        </w:r>
      </w:ins>
      <w:ins w:id="525" w:author="Luke Hawkins" w:date="2018-10-23T13:27:00Z">
        <w:r>
          <w:rPr>
            <w:rFonts w:cs="Times New Roman" w:ascii="Times New Roman" w:hAnsi="Times New Roman"/>
          </w:rPr>
          <w:t xml:space="preserve"> – each with a set of </w:t>
        </w:r>
      </w:ins>
      <w:ins w:id="526" w:author="Luke Hawkins" w:date="2018-10-23T13:28:00Z">
        <w:r>
          <w:rPr>
            <w:rFonts w:cs="Times New Roman" w:ascii="Times New Roman" w:hAnsi="Times New Roman"/>
          </w:rPr>
          <w:t xml:space="preserve">detectable </w:t>
        </w:r>
      </w:ins>
      <w:ins w:id="527" w:author="Luke Hawkins" w:date="2018-10-23T13:27:00Z">
        <w:r>
          <w:rPr>
            <w:rFonts w:cs="Times New Roman" w:ascii="Times New Roman" w:hAnsi="Times New Roman"/>
          </w:rPr>
          <w:t xml:space="preserve">parameters </w:t>
        </w:r>
      </w:ins>
      <w:ins w:id="528" w:author="Luke Hawkins" w:date="2018-10-23T13:52:00Z">
        <w:r>
          <w:rPr>
            <w:rFonts w:cs="Times New Roman" w:ascii="Times New Roman" w:hAnsi="Times New Roman"/>
          </w:rPr>
          <w:t xml:space="preserve">of the observed source </w:t>
        </w:r>
      </w:ins>
      <w:ins w:id="529" w:author="Luke Hawkins" w:date="2018-10-23T13:27:00Z">
        <w:r>
          <w:rPr>
            <w:rFonts w:cs="Times New Roman" w:ascii="Times New Roman" w:hAnsi="Times New Roman"/>
          </w:rPr>
          <w:t>that are</w:t>
        </w:r>
      </w:ins>
      <w:ins w:id="530" w:author="Luke Hawkins" w:date="2018-10-23T13:28:00Z">
        <w:r>
          <w:rPr>
            <w:rFonts w:cs="Times New Roman" w:ascii="Times New Roman" w:hAnsi="Times New Roman"/>
          </w:rPr>
          <w:t xml:space="preserve"> of interest for each observation type (pulsar period, </w:t>
        </w:r>
      </w:ins>
      <w:ins w:id="531" w:author="Luke Hawkins" w:date="2018-10-23T13:53:00Z">
        <w:r>
          <w:rPr>
            <w:rFonts w:cs="Times New Roman" w:ascii="Times New Roman" w:hAnsi="Times New Roman"/>
          </w:rPr>
          <w:t xml:space="preserve">dispersion measure, </w:t>
        </w:r>
      </w:ins>
      <w:ins w:id="532" w:author="Luke Hawkins" w:date="2018-10-23T13:28:00Z">
        <w:r>
          <w:rPr>
            <w:rFonts w:cs="Times New Roman" w:ascii="Times New Roman" w:hAnsi="Times New Roman"/>
          </w:rPr>
          <w:t>spectral line strength</w:t>
        </w:r>
      </w:ins>
      <w:ins w:id="533" w:author="Luke Hawkins" w:date="2018-10-23T13:29:00Z">
        <w:r>
          <w:rPr>
            <w:rFonts w:cs="Times New Roman" w:ascii="Times New Roman" w:hAnsi="Times New Roman"/>
          </w:rPr>
          <w:t xml:space="preserve">, </w:t>
        </w:r>
      </w:ins>
      <w:ins w:id="534" w:author="Luke Hawkins" w:date="2018-10-23T14:06:00Z">
        <w:r>
          <w:rPr>
            <w:rFonts w:cs="Times New Roman" w:ascii="Times New Roman" w:hAnsi="Times New Roman"/>
          </w:rPr>
          <w:t xml:space="preserve">polarization relationship, </w:t>
        </w:r>
      </w:ins>
      <w:ins w:id="535" w:author="Luke Hawkins" w:date="2018-10-23T13:29:00Z">
        <w:r>
          <w:rPr>
            <w:rFonts w:cs="Times New Roman" w:ascii="Times New Roman" w:hAnsi="Times New Roman"/>
          </w:rPr>
          <w:t>etc…).</w:t>
        </w:r>
      </w:ins>
      <w:ins w:id="536" w:author="Luke Hawkins" w:date="2018-10-23T14:06:00Z">
        <w:r>
          <w:rPr>
            <w:rFonts w:cs="Times New Roman" w:ascii="Times New Roman" w:hAnsi="Times New Roman"/>
          </w:rPr>
          <w:t xml:space="preserve"> We would also have to generate a list </w:t>
        </w:r>
      </w:ins>
      <w:ins w:id="537" w:author="Luke Hawkins" w:date="2018-10-23T14:07:00Z">
        <w:r>
          <w:rPr>
            <w:rFonts w:cs="Times New Roman" w:ascii="Times New Roman" w:hAnsi="Times New Roman"/>
          </w:rPr>
          <w:t xml:space="preserve">of RFI </w:t>
        </w:r>
      </w:ins>
      <w:ins w:id="538" w:author="Luke Hawkins" w:date="2018-10-23T15:52:00Z">
        <w:r>
          <w:rPr>
            <w:rFonts w:cs="Times New Roman" w:ascii="Times New Roman" w:hAnsi="Times New Roman"/>
          </w:rPr>
          <w:t xml:space="preserve">characteristics </w:t>
        </w:r>
      </w:ins>
      <w:ins w:id="539" w:author="Luke Hawkins" w:date="2018-10-23T14:07:00Z">
        <w:r>
          <w:rPr>
            <w:rFonts w:cs="Times New Roman" w:ascii="Times New Roman" w:hAnsi="Times New Roman"/>
          </w:rPr>
          <w:t>(amplitude, bandwidth, duration, frequency sweep, etc…)</w:t>
        </w:r>
      </w:ins>
      <w:ins w:id="540" w:author="Luke Hawkins" w:date="2018-10-23T15:52:00Z">
        <w:r>
          <w:rPr>
            <w:rFonts w:cs="Times New Roman" w:ascii="Times New Roman" w:hAnsi="Times New Roman"/>
          </w:rPr>
          <w:t>.</w:t>
        </w:r>
      </w:ins>
    </w:p>
    <w:p>
      <w:pPr>
        <w:pStyle w:val="Normal"/>
        <w:rPr>
          <w:rFonts w:ascii="Times New Roman" w:hAnsi="Times New Roman" w:cs="Times New Roman"/>
        </w:rPr>
      </w:pPr>
      <w:ins w:id="542" w:author="Luke Hawkins" w:date="2018-10-23T13:31:00Z">
        <w:r>
          <w:rPr>
            <w:rFonts w:cs="Times New Roman" w:ascii="Times New Roman" w:hAnsi="Times New Roman"/>
          </w:rPr>
          <w:t xml:space="preserve">Once this list of </w:t>
        </w:r>
      </w:ins>
      <w:ins w:id="543" w:author="Luke Hawkins" w:date="2018-10-23T13:52:00Z">
        <w:r>
          <w:rPr>
            <w:rFonts w:cs="Times New Roman" w:ascii="Times New Roman" w:hAnsi="Times New Roman"/>
          </w:rPr>
          <w:t>observation types and parameters has been created, we could generate</w:t>
        </w:r>
      </w:ins>
      <w:ins w:id="544" w:author="Luke Hawkins" w:date="2018-10-23T13:58:00Z">
        <w:r>
          <w:rPr>
            <w:rFonts w:cs="Times New Roman" w:ascii="Times New Roman" w:hAnsi="Times New Roman"/>
          </w:rPr>
          <w:t xml:space="preserve"> (or create, from previously observed data</w:t>
        </w:r>
      </w:ins>
      <w:ins w:id="545" w:author="Luke Hawkins" w:date="2018-10-23T14:04:00Z">
        <w:r>
          <w:rPr>
            <w:rFonts w:cs="Times New Roman" w:ascii="Times New Roman" w:hAnsi="Times New Roman"/>
          </w:rPr>
          <w:t xml:space="preserve"> – or a mixture of the two</w:t>
        </w:r>
      </w:ins>
      <w:ins w:id="546" w:author="Luke Hawkins" w:date="2018-10-23T13:58:00Z">
        <w:r>
          <w:rPr>
            <w:rFonts w:cs="Times New Roman" w:ascii="Times New Roman" w:hAnsi="Times New Roman"/>
          </w:rPr>
          <w:t>)</w:t>
        </w:r>
      </w:ins>
      <w:ins w:id="547" w:author="Luke Hawkins" w:date="2018-10-23T13:52:00Z">
        <w:r>
          <w:rPr>
            <w:rFonts w:cs="Times New Roman" w:ascii="Times New Roman" w:hAnsi="Times New Roman"/>
          </w:rPr>
          <w:t xml:space="preserve"> a series of</w:t>
        </w:r>
      </w:ins>
      <w:ins w:id="548" w:author="Luke Hawkins" w:date="2018-10-23T13:55:00Z">
        <w:r>
          <w:rPr>
            <w:rFonts w:cs="Times New Roman" w:ascii="Times New Roman" w:hAnsi="Times New Roman"/>
          </w:rPr>
          <w:t xml:space="preserve"> canonically representative</w:t>
        </w:r>
      </w:ins>
      <w:ins w:id="549" w:author="Luke Hawkins" w:date="2018-10-23T14:03:00Z">
        <w:r>
          <w:rPr>
            <w:rFonts w:cs="Times New Roman" w:ascii="Times New Roman" w:hAnsi="Times New Roman"/>
          </w:rPr>
          <w:t>, RFI-free</w:t>
        </w:r>
      </w:ins>
      <w:ins w:id="550" w:author="Luke Hawkins" w:date="2018-10-23T13:55:00Z">
        <w:r>
          <w:rPr>
            <w:rFonts w:cs="Times New Roman" w:ascii="Times New Roman" w:hAnsi="Times New Roman"/>
          </w:rPr>
          <w:t xml:space="preserve"> spectrograms</w:t>
        </w:r>
      </w:ins>
      <w:ins w:id="551" w:author="Luke Hawkins" w:date="2018-10-23T13:56:00Z">
        <w:r>
          <w:rPr>
            <w:rFonts w:cs="Times New Roman" w:ascii="Times New Roman" w:hAnsi="Times New Roman"/>
          </w:rPr>
          <w:t xml:space="preserve"> (all RFI-mitigation strategies currently under investigation by GBO occur post-channelization) that encapsulate as broad of a </w:t>
        </w:r>
      </w:ins>
      <w:ins w:id="552" w:author="Luke Hawkins" w:date="2018-10-23T13:59:00Z">
        <w:r>
          <w:rPr>
            <w:rFonts w:cs="Times New Roman" w:ascii="Times New Roman" w:hAnsi="Times New Roman"/>
          </w:rPr>
          <w:t xml:space="preserve">representation of the possible combinations of the </w:t>
        </w:r>
      </w:ins>
      <w:ins w:id="553" w:author="Luke Hawkins" w:date="2018-10-23T14:00:00Z">
        <w:r>
          <w:rPr>
            <w:rFonts w:cs="Times New Roman" w:ascii="Times New Roman" w:hAnsi="Times New Roman"/>
          </w:rPr>
          <w:t>types of observations and detectable parameters as we can (depending on if we generate vs create, the number of spectrograms could range from hundreds of thousands to hundreds).</w:t>
        </w:r>
      </w:ins>
    </w:p>
    <w:p>
      <w:pPr>
        <w:pStyle w:val="Normal"/>
        <w:rPr>
          <w:rFonts w:ascii="Times New Roman" w:hAnsi="Times New Roman" w:cs="Times New Roman"/>
        </w:rPr>
      </w:pPr>
      <w:ins w:id="554" w:author="Luke Hawkins" w:date="2018-10-23T14:40:00Z">
        <w:r>
          <w:rPr>
            <w:rFonts w:cs="Times New Roman" w:ascii="Times New Roman" w:hAnsi="Times New Roman"/>
          </w:rPr>
          <w:t>At this point,</w:t>
        </w:r>
      </w:ins>
      <w:ins w:id="555" w:author="Luke Hawkins" w:date="2018-10-23T14:02:00Z">
        <w:r>
          <w:rPr>
            <w:rFonts w:cs="Times New Roman" w:ascii="Times New Roman" w:hAnsi="Times New Roman"/>
          </w:rPr>
          <w:t xml:space="preserve"> we</w:t>
        </w:r>
      </w:ins>
      <w:ins w:id="556" w:author="Luke Hawkins" w:date="2018-10-23T14:40:00Z">
        <w:r>
          <w:rPr>
            <w:rFonts w:cs="Times New Roman" w:ascii="Times New Roman" w:hAnsi="Times New Roman"/>
          </w:rPr>
          <w:t xml:space="preserve"> will</w:t>
        </w:r>
      </w:ins>
      <w:ins w:id="557" w:author="Luke Hawkins" w:date="2018-10-23T14:02:00Z">
        <w:r>
          <w:rPr>
            <w:rFonts w:cs="Times New Roman" w:ascii="Times New Roman" w:hAnsi="Times New Roman"/>
          </w:rPr>
          <w:t xml:space="preserve"> have the </w:t>
        </w:r>
      </w:ins>
      <w:ins w:id="558" w:author="Luke Hawkins" w:date="2018-10-23T14:03:00Z">
        <w:r>
          <w:rPr>
            <w:rFonts w:cs="Times New Roman" w:ascii="Times New Roman" w:hAnsi="Times New Roman"/>
          </w:rPr>
          <w:t xml:space="preserve">parameters to measure, and a set of RFI-free spectrograms, the next step would be to </w:t>
        </w:r>
      </w:ins>
      <w:ins w:id="559" w:author="Luke Hawkins" w:date="2018-10-23T14:07:00Z">
        <w:r>
          <w:rPr>
            <w:rFonts w:cs="Times New Roman" w:ascii="Times New Roman" w:hAnsi="Times New Roman"/>
          </w:rPr>
          <w:t xml:space="preserve">use our list of RFI characteristics to </w:t>
        </w:r>
      </w:ins>
      <w:ins w:id="560" w:author="Luke Hawkins" w:date="2018-10-23T14:11:00Z">
        <w:r>
          <w:rPr>
            <w:rFonts w:cs="Times New Roman" w:ascii="Times New Roman" w:hAnsi="Times New Roman"/>
          </w:rPr>
          <w:t xml:space="preserve">methodically inject various RFI patterns into the </w:t>
        </w:r>
      </w:ins>
      <w:ins w:id="561" w:author="Luke Hawkins" w:date="2018-10-23T14:12:00Z">
        <w:r>
          <w:rPr>
            <w:rFonts w:cs="Times New Roman" w:ascii="Times New Roman" w:hAnsi="Times New Roman"/>
          </w:rPr>
          <w:t xml:space="preserve">RFI-free spectrograms to create RFI-spectrograms. Each RFI-free spectrogram would need to be injected with multiple RFI patterns (both at once, and recursively) </w:t>
        </w:r>
      </w:ins>
      <w:ins w:id="562" w:author="Luke Hawkins" w:date="2018-10-23T14:15:00Z">
        <w:r>
          <w:rPr>
            <w:rFonts w:cs="Times New Roman" w:ascii="Times New Roman" w:hAnsi="Times New Roman"/>
          </w:rPr>
          <w:t>–</w:t>
        </w:r>
      </w:ins>
      <w:ins w:id="563" w:author="Luke Hawkins" w:date="2018-10-23T14:12:00Z">
        <w:r>
          <w:rPr>
            <w:rFonts w:cs="Times New Roman" w:ascii="Times New Roman" w:hAnsi="Times New Roman"/>
          </w:rPr>
          <w:t xml:space="preserve"> this </w:t>
        </w:r>
      </w:ins>
      <w:ins w:id="564" w:author="Luke Hawkins" w:date="2018-10-23T14:15:00Z">
        <w:r>
          <w:rPr>
            <w:rFonts w:cs="Times New Roman" w:ascii="Times New Roman" w:hAnsi="Times New Roman"/>
          </w:rPr>
          <w:t>method</w:t>
        </w:r>
      </w:ins>
      <w:ins w:id="565" w:author="Luke Hawkins" w:date="2018-10-23T14:12:00Z">
        <w:r>
          <w:rPr>
            <w:rFonts w:cs="Times New Roman" w:ascii="Times New Roman" w:hAnsi="Times New Roman"/>
          </w:rPr>
          <w:t xml:space="preserve"> could conceivably result in </w:t>
        </w:r>
      </w:ins>
      <w:ins w:id="566" w:author="Luke Hawkins" w:date="2018-10-23T14:15:00Z">
        <w:r>
          <w:rPr>
            <w:rFonts w:cs="Times New Roman" w:ascii="Times New Roman" w:hAnsi="Times New Roman"/>
          </w:rPr>
          <w:t>us generating significantly more RFI-spectrograms than RFI-free spectrograms.</w:t>
        </w:r>
      </w:ins>
    </w:p>
    <w:p>
      <w:pPr>
        <w:pStyle w:val="Normal"/>
        <w:rPr>
          <w:rFonts w:ascii="Times New Roman" w:hAnsi="Times New Roman" w:cs="Times New Roman"/>
        </w:rPr>
      </w:pPr>
      <w:ins w:id="567" w:author="Luke Hawkins" w:date="2018-10-23T14:36:00Z">
        <w:r>
          <w:rPr>
            <w:rFonts w:cs="Times New Roman" w:ascii="Times New Roman" w:hAnsi="Times New Roman"/>
          </w:rPr>
          <w:t>Once we have generated a large set of both RFI-spectrograms and RFI-free spectrograms (there will be examples of both without any astronomical sources), we can send them all through the RFI-mitigation algorithms and measure not only the success/failure</w:t>
        </w:r>
      </w:ins>
      <w:ins w:id="568" w:author="Luke Hawkins" w:date="2018-10-23T14:38:00Z">
        <w:r>
          <w:rPr>
            <w:rFonts w:cs="Times New Roman" w:ascii="Times New Roman" w:hAnsi="Times New Roman"/>
          </w:rPr>
          <w:t xml:space="preserve"> (especially false-positive)</w:t>
        </w:r>
      </w:ins>
      <w:ins w:id="569" w:author="Luke Hawkins" w:date="2018-10-23T14:36:00Z">
        <w:r>
          <w:rPr>
            <w:rFonts w:cs="Times New Roman" w:ascii="Times New Roman" w:hAnsi="Times New Roman"/>
          </w:rPr>
          <w:t xml:space="preserve"> rate of detecting RFI, we can also use them to determine the extent to which the different mitigation techniques affect the underlying astronomical data.</w:t>
        </w:r>
      </w:ins>
    </w:p>
    <w:p>
      <w:pPr>
        <w:pStyle w:val="Normal"/>
        <w:rPr>
          <w:rFonts w:ascii="Times New Roman" w:hAnsi="Times New Roman" w:cs="Times New Roman"/>
        </w:rPr>
      </w:pPr>
      <w:ins w:id="570" w:author="Luke Hawkins" w:date="2018-10-23T14:49:00Z">
        <w:r>
          <w:rPr>
            <w:rFonts w:cs="Times New Roman" w:ascii="Times New Roman" w:hAnsi="Times New Roman"/>
          </w:rPr>
          <w:t>This large dataset (and the mechanism behind producing it) could also obviously be used as a training/test set for training/testing Machine Learning implementations of RFI-mitigation.</w:t>
        </w:r>
      </w:ins>
    </w:p>
    <w:p>
      <w:pPr>
        <w:pStyle w:val="Normal"/>
        <w:rPr>
          <w:rFonts w:ascii="Times New Roman" w:hAnsi="Times New Roman" w:cs="Times New Roman"/>
        </w:rPr>
      </w:pPr>
      <w:ins w:id="571" w:author="Luke Hawkins" w:date="2018-10-23T14:40:00Z">
        <w:r>
          <w:rPr>
            <w:rFonts w:cs="Times New Roman" w:ascii="Times New Roman" w:hAnsi="Times New Roman"/>
          </w:rPr>
          <w:t xml:space="preserve">The limits for acceptable amounts of </w:t>
        </w:r>
      </w:ins>
      <w:ins w:id="572" w:author="Luke Hawkins" w:date="2018-10-23T14:43:00Z">
        <w:r>
          <w:rPr>
            <w:rFonts w:cs="Times New Roman" w:ascii="Times New Roman" w:hAnsi="Times New Roman"/>
          </w:rPr>
          <w:t xml:space="preserve">non-detections, false-positives, and signal perturbations can either be determined by GBO before the commencement of the larger validation procedure, or can be determined </w:t>
        </w:r>
      </w:ins>
      <w:ins w:id="573" w:author="Luke Hawkins" w:date="2018-10-23T14:44:00Z">
        <w:r>
          <w:rPr>
            <w:rFonts w:cs="Times New Roman" w:ascii="Times New Roman" w:hAnsi="Times New Roman"/>
          </w:rPr>
          <w:t xml:space="preserve">after we have a better understanding of the nuanced </w:t>
        </w:r>
      </w:ins>
      <w:ins w:id="574" w:author="Luke Hawkins" w:date="2018-10-23T14:45:00Z">
        <w:r>
          <w:rPr>
            <w:rFonts w:cs="Times New Roman" w:ascii="Times New Roman" w:hAnsi="Times New Roman"/>
          </w:rPr>
          <w:t>effects</w:t>
        </w:r>
      </w:ins>
      <w:ins w:id="575" w:author="Luke Hawkins" w:date="2018-10-23T14:44:00Z">
        <w:r>
          <w:rPr>
            <w:rFonts w:cs="Times New Roman" w:ascii="Times New Roman" w:hAnsi="Times New Roman"/>
          </w:rPr>
          <w:t xml:space="preserve"> of </w:t>
        </w:r>
      </w:ins>
      <w:ins w:id="576" w:author="Luke Hawkins" w:date="2018-10-23T14:45:00Z">
        <w:r>
          <w:rPr>
            <w:rFonts w:cs="Times New Roman" w:ascii="Times New Roman" w:hAnsi="Times New Roman"/>
          </w:rPr>
          <w:t xml:space="preserve">our mitigation methods. In either case, it is likely that these limits will be somewhat fluid </w:t>
        </w:r>
      </w:ins>
      <w:ins w:id="577" w:author="Luke Hawkins" w:date="2018-10-23T14:46:00Z">
        <w:r>
          <w:rPr>
            <w:rFonts w:cs="Times New Roman" w:ascii="Times New Roman" w:hAnsi="Times New Roman"/>
          </w:rPr>
          <w:t>–</w:t>
        </w:r>
      </w:ins>
      <w:ins w:id="578" w:author="Luke Hawkins" w:date="2018-10-23T14:45:00Z">
        <w:r>
          <w:rPr>
            <w:rFonts w:cs="Times New Roman" w:ascii="Times New Roman" w:hAnsi="Times New Roman"/>
          </w:rPr>
          <w:t xml:space="preserve"> the </w:t>
        </w:r>
      </w:ins>
      <w:ins w:id="579" w:author="Luke Hawkins" w:date="2018-10-23T14:46:00Z">
        <w:r>
          <w:rPr>
            <w:rFonts w:cs="Times New Roman" w:ascii="Times New Roman" w:hAnsi="Times New Roman"/>
          </w:rPr>
          <w:t>limits could tighten when mitigation techniques improve or when high-sensitivity observations are taking place, and could loosen as the data rates from receivers improve and the RFI-conditions in the area of the GBO worsen.</w:t>
        </w:r>
      </w:ins>
    </w:p>
    <w:p>
      <w:pPr>
        <w:pStyle w:val="Normal"/>
        <w:rPr>
          <w:rFonts w:ascii="Times New Roman" w:hAnsi="Times New Roman" w:cs="Times New Roman"/>
        </w:rPr>
      </w:pPr>
      <w:ins w:id="580" w:author="Luke Hawkins" w:date="2018-10-23T14:47:00Z">
        <w:r>
          <w:rPr>
            <w:rFonts w:cs="Times New Roman" w:ascii="Times New Roman" w:hAnsi="Times New Roman"/>
          </w:rPr>
          <w:t>Regardless of the difficulties that such a plan would entail, it is GBO</w:t>
        </w:r>
      </w:ins>
      <w:ins w:id="581" w:author="Luke Hawkins" w:date="2018-10-23T14:48:00Z">
        <w:r>
          <w:rPr>
            <w:rFonts w:cs="Times New Roman" w:ascii="Times New Roman" w:hAnsi="Times New Roman"/>
          </w:rPr>
          <w:t>’s view that such a plan is of paramount importance to ensure the integrity of our scientific products moving forward.</w:t>
        </w:r>
      </w:ins>
      <w:ins w:id="582" w:author="Luke Hawkins" w:date="2018-10-23T14:50:00Z">
        <w:r>
          <w:rPr>
            <w:rFonts w:cs="Times New Roman" w:ascii="Times New Roman" w:hAnsi="Times New Roman"/>
          </w:rPr>
          <w:t xml:space="preserve"> All data generation methods, sample </w:t>
        </w:r>
      </w:ins>
      <w:ins w:id="583" w:author="Luke Hawkins" w:date="2018-10-23T14:51:00Z">
        <w:r>
          <w:rPr>
            <w:rFonts w:cs="Times New Roman" w:ascii="Times New Roman" w:hAnsi="Times New Roman"/>
          </w:rPr>
          <w:t>spectrograms</w:t>
        </w:r>
      </w:ins>
      <w:ins w:id="584" w:author="Luke Hawkins" w:date="2018-10-23T14:50:00Z">
        <w:r>
          <w:rPr>
            <w:rFonts w:cs="Times New Roman" w:ascii="Times New Roman" w:hAnsi="Times New Roman"/>
          </w:rPr>
          <w:t>, detection limits and, perturbation limits arrived at by GBO could then be made publicly available for the benefit of the wider community.</w:t>
        </w:r>
      </w:ins>
    </w:p>
    <w:p>
      <w:pPr>
        <w:pStyle w:val="Normal"/>
        <w:widowControl/>
        <w:bidi w:val="0"/>
        <w:spacing w:lineRule="auto" w:line="259" w:before="0" w:after="160"/>
        <w:jc w:val="left"/>
        <w:rPr/>
      </w:pPr>
      <w:ins w:id="585" w:author="Luke Hawkins" w:date="2018-10-23T15:39:00Z">
        <w:r>
          <w:rPr>
            <w:rFonts w:cs="Times New Roman" w:ascii="Times New Roman" w:hAnsi="Times New Roman"/>
          </w:rPr>
          <w:t>A similar methodology and dataset (or maybe a subset of the larger dataset mentioned above) could also be developed and used to evaluate transient-detection and classification algorithms and m</w:t>
        </w:r>
      </w:ins>
      <w:ins w:id="586" w:author="Luke Hawkins" w:date="2018-10-23T15:40:00Z">
        <w:r>
          <w:rPr>
            <w:rFonts w:cs="Times New Roman" w:ascii="Times New Roman" w:hAnsi="Times New Roman"/>
          </w:rPr>
          <w:t>ethods.</w:t>
        </w:r>
      </w:ins>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18T14:37:00Z" w:initials="">
    <w:p>
      <w:r>
        <w:rPr>
          <w:rFonts w:ascii="Liberation Serif" w:hAnsi="Liberation Serif" w:eastAsia="DejaVu Sans" w:cs="DejaVu Sans"/>
          <w:color w:val="00000A"/>
          <w:sz w:val="20"/>
          <w:szCs w:val="24"/>
          <w:lang w:val="en-US" w:eastAsia="en-US" w:bidi="en-US"/>
        </w:rPr>
        <w:t>Briefly list these resources</w:t>
      </w:r>
    </w:p>
  </w:comment>
  <w:comment w:id="1" w:author="Unknown Author" w:date="2018-10-18T14:38:00Z" w:initials="">
    <w:p>
      <w:r>
        <w:rPr>
          <w:rFonts w:ascii="Liberation Serif" w:hAnsi="Liberation Serif" w:eastAsia="DejaVu Sans" w:cs="DejaVu Sans"/>
          <w:color w:val="00000A"/>
          <w:sz w:val="20"/>
          <w:szCs w:val="24"/>
          <w:lang w:val="en-US" w:eastAsia="en-US" w:bidi="en-US"/>
        </w:rPr>
        <w:t>Can’t rely on people to look up outside information.  Briefly summarize here.</w:t>
      </w:r>
    </w:p>
  </w:comment>
  <w:comment w:id="3" w:author="Unknown Author" w:date="2018-10-18T14:39:00Z" w:initials="">
    <w:p>
      <w:r>
        <w:rPr>
          <w:rFonts w:ascii="Liberation Serif" w:hAnsi="Liberation Serif" w:eastAsia="DejaVu Sans" w:cs="DejaVu Sans"/>
          <w:color w:val="00000A"/>
          <w:sz w:val="20"/>
          <w:szCs w:val="24"/>
          <w:lang w:val="en-US" w:eastAsia="en-US" w:bidi="en-US"/>
        </w:rPr>
        <w:t>We don’t have to anticipate every possible challenge and its solution, but we do need to discuss an overall strategy with sufficient detail to be credible for funding.</w:t>
      </w:r>
    </w:p>
  </w:comment>
  <w:comment w:id="5" w:author="Unknown Author" w:date="2018-10-18T14:40:00Z" w:initials="">
    <w:p>
      <w:r>
        <w:rPr>
          <w:rFonts w:ascii="Liberation Serif" w:hAnsi="Liberation Serif" w:eastAsia="DejaVu Sans" w:cs="DejaVu Sans"/>
          <w:color w:val="00000A"/>
          <w:sz w:val="20"/>
          <w:szCs w:val="24"/>
          <w:lang w:val="en-US" w:eastAsia="en-US" w:bidi="en-US"/>
        </w:rPr>
        <w:t>Choose one or two and give them.</w:t>
      </w:r>
    </w:p>
  </w:comment>
  <w:comment w:id="6" w:author="Unknown Author" w:date="2018-10-18T14:41:00Z" w:initials="">
    <w:p>
      <w:r>
        <w:rPr>
          <w:rFonts w:ascii="Liberation Serif" w:hAnsi="Liberation Serif" w:eastAsia="DejaVu Sans" w:cs="DejaVu Sans"/>
          <w:color w:val="00000A"/>
          <w:sz w:val="20"/>
          <w:szCs w:val="24"/>
          <w:lang w:val="en-US" w:eastAsia="en-US" w:bidi="en-US"/>
        </w:rPr>
        <w:t>Provide some more detail about how this might be done, or at least some possible approaches.</w:t>
      </w:r>
    </w:p>
  </w:comment>
  <w:comment w:id="7" w:author="Unknown Author" w:date="2018-10-18T14:41:00Z" w:initials="">
    <w:p>
      <w:r>
        <w:rPr>
          <w:rFonts w:ascii="Liberation Serif" w:hAnsi="Liberation Serif" w:eastAsia="DejaVu Sans" w:cs="DejaVu Sans"/>
          <w:i/>
          <w:color w:val="00000A"/>
          <w:sz w:val="16"/>
          <w:szCs w:val="24"/>
          <w:lang w:val="en-US" w:eastAsia="en-US" w:bidi="en-US"/>
        </w:rPr>
        <w:t>Reply to Unknown Author (10/18/2018, 14:41): "..."</w:t>
      </w:r>
    </w:p>
    <w:p>
      <w:r>
        <w:rPr>
          <w:rFonts w:ascii="Liberation Serif" w:hAnsi="Liberation Serif" w:eastAsia="DejaVu Sans" w:cs="DejaVu Sans"/>
          <w:color w:val="auto"/>
          <w:sz w:val="24"/>
          <w:szCs w:val="24"/>
          <w:lang w:val="en-US" w:eastAsia="en-US" w:bidi="en-US"/>
        </w:rPr>
      </w:r>
    </w:p>
  </w:comment>
  <w:comment w:id="8" w:author="Unknown Author" w:date="2018-10-18T14:40:00Z" w:initials="">
    <w:p>
      <w:r>
        <w:rPr>
          <w:rFonts w:ascii="Liberation Serif" w:hAnsi="Liberation Serif" w:eastAsia="DejaVu Sans" w:cs="DejaVu Sans"/>
          <w:color w:val="00000A"/>
          <w:sz w:val="20"/>
          <w:szCs w:val="24"/>
          <w:lang w:val="en-US" w:eastAsia="en-US" w:bidi="en-US"/>
        </w:rPr>
        <w:t>What is this?</w:t>
      </w:r>
    </w:p>
  </w:comment>
  <w:comment w:id="9" w:author="Unknown Author" w:date="2018-10-18T14:42:00Z" w:initials="">
    <w:p>
      <w:r>
        <w:rPr>
          <w:rFonts w:ascii="Liberation Serif" w:hAnsi="Liberation Serif" w:eastAsia="DejaVu Sans" w:cs="DejaVu Sans"/>
          <w:color w:val="00000A"/>
          <w:sz w:val="20"/>
          <w:szCs w:val="24"/>
          <w:lang w:val="en-US" w:eastAsia="en-US" w:bidi="en-US"/>
        </w:rPr>
        <w:t>How much of a risk is this?  How do we mitigate it?</w:t>
      </w:r>
    </w:p>
  </w:comment>
  <w:comment w:id="10" w:author="Unknown Author" w:date="2018-10-18T14:41:00Z" w:initials="">
    <w:p>
      <w:r>
        <w:rPr>
          <w:rFonts w:ascii="Liberation Serif" w:hAnsi="Liberation Serif" w:eastAsia="DejaVu Sans" w:cs="DejaVu Sans"/>
          <w:color w:val="00000A"/>
          <w:sz w:val="20"/>
          <w:szCs w:val="24"/>
          <w:lang w:val="en-US" w:eastAsia="en-US" w:bidi="en-US"/>
        </w:rPr>
        <w:t xml:space="preserve">What are some possible set ups?  How might they impact reliability? </w:t>
      </w:r>
    </w:p>
  </w:comment>
  <w:comment w:id="12" w:author="Unknown Author" w:date="2018-10-18T14:42:00Z" w:initials="">
    <w:p>
      <w:r>
        <w:rPr>
          <w:rFonts w:ascii="Liberation Serif" w:hAnsi="Liberation Serif" w:eastAsia="DejaVu Sans" w:cs="DejaVu Sans"/>
          <w:color w:val="00000A"/>
          <w:sz w:val="20"/>
          <w:szCs w:val="24"/>
          <w:lang w:val="en-US" w:eastAsia="en-US" w:bidi="en-US"/>
        </w:rPr>
        <w:t>What hardware options?  What are their possible impacts?</w:t>
      </w:r>
    </w:p>
  </w:comment>
  <w:comment w:id="13" w:author="Unknown Author" w:date="2018-10-18T14:43:00Z" w:initials="">
    <w:p>
      <w:r>
        <w:rPr>
          <w:rFonts w:ascii="Liberation Serif" w:hAnsi="Liberation Serif" w:eastAsia="DejaVu Sans" w:cs="DejaVu Sans"/>
          <w:color w:val="00000A"/>
          <w:sz w:val="20"/>
          <w:szCs w:val="24"/>
          <w:lang w:val="en-US" w:eastAsia="en-US" w:bidi="en-US"/>
        </w:rPr>
        <w:t>Can we point to any existing work in this area that has shown promising results?</w:t>
      </w:r>
    </w:p>
  </w:comment>
  <w:comment w:id="14" w:author="Unknown Author" w:date="2018-10-18T14:44:00Z" w:initials="">
    <w:p>
      <w:r>
        <w:rPr>
          <w:rFonts w:ascii="Liberation Serif" w:hAnsi="Liberation Serif" w:eastAsia="DejaVu Sans" w:cs="DejaVu Sans"/>
          <w:i/>
          <w:color w:val="00000A"/>
          <w:sz w:val="16"/>
          <w:szCs w:val="24"/>
          <w:lang w:val="en-US" w:eastAsia="en-US" w:bidi="en-US"/>
        </w:rPr>
        <w:t>Reply to Unknown Author (10/18/2018, 14:43): "..."</w:t>
      </w:r>
    </w:p>
    <w:p>
      <w:r>
        <w:rPr>
          <w:rFonts w:ascii="Liberation Serif" w:hAnsi="Liberation Serif" w:eastAsia="DejaVu Sans" w:cs="DejaVu Sans"/>
          <w:color w:val="auto"/>
          <w:sz w:val="24"/>
          <w:szCs w:val="24"/>
          <w:lang w:val="en-US" w:eastAsia="en-US" w:bidi="en-US"/>
        </w:rPr>
      </w:r>
    </w:p>
  </w:comment>
  <w:comment w:id="15" w:author="Unknown Author" w:date="2018-10-18T14:43:00Z" w:initials="">
    <w:p>
      <w:r>
        <w:rPr>
          <w:rFonts w:ascii="Liberation Serif" w:hAnsi="Liberation Serif" w:eastAsia="DejaVu Sans" w:cs="DejaVu Sans"/>
          <w:color w:val="00000A"/>
          <w:sz w:val="20"/>
          <w:szCs w:val="24"/>
          <w:lang w:val="en-US" w:eastAsia="en-US" w:bidi="en-US"/>
        </w:rPr>
        <w:t>What is this?</w:t>
      </w:r>
    </w:p>
  </w:comment>
  <w:comment w:id="16" w:author="Unknown Author" w:date="2018-10-18T14:44:00Z" w:initials="">
    <w:p>
      <w:r>
        <w:rPr>
          <w:rFonts w:ascii="Liberation Serif" w:hAnsi="Liberation Serif" w:eastAsia="DejaVu Sans" w:cs="DejaVu Sans"/>
          <w:color w:val="00000A"/>
          <w:sz w:val="20"/>
          <w:szCs w:val="24"/>
          <w:lang w:val="en-US" w:eastAsia="en-US" w:bidi="en-US"/>
        </w:rPr>
        <w:t>Can we say anyting about experience we already have with FLAG or BTL?  What are some solutions that mitigate the risks of  these problems?</w:t>
      </w:r>
    </w:p>
  </w:comment>
  <w:comment w:id="17" w:author="Unknown Author" w:date="2018-10-18T14:45:00Z" w:initials="">
    <w:p>
      <w:r>
        <w:rPr>
          <w:rFonts w:ascii="Liberation Serif" w:hAnsi="Liberation Serif" w:eastAsia="DejaVu Sans" w:cs="DejaVu Sans"/>
          <w:color w:val="00000A"/>
          <w:sz w:val="20"/>
          <w:szCs w:val="24"/>
          <w:lang w:val="en-US" w:eastAsia="en-US" w:bidi="en-US"/>
        </w:rPr>
        <w:t>Go into detail about the options that are out there now.  Discuss pros and cons.</w:t>
      </w:r>
    </w:p>
  </w:comment>
  <w:comment w:id="19" w:author="Unknown Author" w:date="2018-10-18T14:46:00Z" w:initials="">
    <w:p>
      <w:r>
        <w:rPr>
          <w:rFonts w:ascii="Liberation Serif" w:hAnsi="Liberation Serif" w:eastAsia="DejaVu Sans" w:cs="DejaVu Sans"/>
          <w:color w:val="00000A"/>
          <w:sz w:val="20"/>
          <w:szCs w:val="24"/>
          <w:lang w:val="en-US" w:eastAsia="en-US" w:bidi="en-US"/>
        </w:rPr>
        <w:t>How do we deal with this?  Talk about relevant experience with VEGAS ADC calibration?  Is this a critical risk or something we basically know how to solve, and just have to be careful to pay attention to?</w:t>
      </w:r>
    </w:p>
  </w:comment>
  <w:comment w:id="20" w:author="Unknown Author" w:date="2018-10-18T14:47:00Z" w:initials="">
    <w:p>
      <w:r>
        <w:rPr>
          <w:rFonts w:ascii="Liberation Serif" w:hAnsi="Liberation Serif" w:eastAsia="DejaVu Sans" w:cs="DejaVu Sans"/>
          <w:color w:val="00000A"/>
          <w:sz w:val="20"/>
          <w:szCs w:val="24"/>
          <w:lang w:val="en-US" w:eastAsia="en-US" w:bidi="en-US"/>
        </w:rPr>
        <w:t>Has anyone else done work on this yet?  How much overhead is likely to be associated with this?</w:t>
      </w:r>
    </w:p>
  </w:comment>
  <w:comment w:id="21" w:author="Unknown Author" w:date="2018-10-18T14:46:00Z" w:initials="">
    <w:p>
      <w:r>
        <w:rPr>
          <w:rFonts w:ascii="Liberation Serif" w:hAnsi="Liberation Serif" w:eastAsia="DejaVu Sans" w:cs="DejaVu Sans"/>
          <w:color w:val="00000A"/>
          <w:sz w:val="20"/>
          <w:szCs w:val="24"/>
          <w:lang w:val="en-US" w:eastAsia="en-US" w:bidi="en-US"/>
        </w:rPr>
        <w:t>What requirements?</w:t>
      </w:r>
    </w:p>
  </w:comment>
  <w:comment w:id="22" w:author="Unknown Author" w:date="2018-10-18T14:48:00Z" w:initials="">
    <w:p>
      <w:r>
        <w:rPr>
          <w:rFonts w:ascii="Liberation Serif" w:hAnsi="Liberation Serif" w:eastAsia="DejaVu Sans" w:cs="DejaVu Sans"/>
          <w:color w:val="00000A"/>
          <w:sz w:val="20"/>
          <w:szCs w:val="24"/>
          <w:lang w:val="en-US" w:eastAsia="en-US" w:bidi="en-US"/>
        </w:rPr>
        <w:t>Define</w:t>
      </w:r>
    </w:p>
  </w:comment>
  <w:comment w:id="24" w:author="Unknown Author" w:date="2018-10-18T14:50:00Z" w:initials="">
    <w:p>
      <w:r>
        <w:rPr>
          <w:rFonts w:ascii="Liberation Serif" w:hAnsi="Liberation Serif" w:eastAsia="DejaVu Sans" w:cs="DejaVu Sans"/>
          <w:color w:val="00000A"/>
          <w:sz w:val="20"/>
          <w:szCs w:val="24"/>
          <w:lang w:val="en-US" w:eastAsia="en-US" w:bidi="en-US"/>
        </w:rPr>
        <w:t>Provide more explanation of what this entails</w:t>
      </w:r>
    </w:p>
  </w:comment>
  <w:comment w:id="25" w:author="Unknown Author" w:date="2018-10-18T14:50:00Z" w:initials="">
    <w:p>
      <w:r>
        <w:rPr>
          <w:rFonts w:ascii="Liberation Serif" w:hAnsi="Liberation Serif" w:eastAsia="DejaVu Sans" w:cs="DejaVu Sans"/>
          <w:color w:val="00000A"/>
          <w:sz w:val="20"/>
          <w:szCs w:val="24"/>
          <w:lang w:val="en-US" w:eastAsia="en-US" w:bidi="en-US"/>
        </w:rPr>
        <w:t>Define</w:t>
      </w:r>
    </w:p>
  </w:comment>
  <w:comment w:id="26" w:author="Unknown Author" w:date="2018-10-18T14:50:00Z" w:initials="">
    <w:p>
      <w:r>
        <w:rPr>
          <w:rFonts w:ascii="Liberation Serif" w:hAnsi="Liberation Serif" w:eastAsia="DejaVu Sans" w:cs="DejaVu Sans"/>
          <w:color w:val="00000A"/>
          <w:sz w:val="20"/>
          <w:szCs w:val="24"/>
          <w:lang w:val="en-US" w:eastAsia="en-US" w:bidi="en-US"/>
        </w:rPr>
        <w:t>I’m not sure if we want to include this here or not</w:t>
      </w:r>
    </w:p>
  </w:comment>
  <w:comment w:id="28" w:author="Unknown Author" w:date="2018-10-18T14:50:00Z" w:initials="">
    <w:p>
      <w:r>
        <w:rPr>
          <w:rFonts w:ascii="Liberation Serif" w:hAnsi="Liberation Serif" w:eastAsia="DejaVu Sans" w:cs="DejaVu Sans"/>
          <w:color w:val="00000A"/>
          <w:sz w:val="20"/>
          <w:szCs w:val="24"/>
          <w:lang w:val="en-US" w:eastAsia="en-US" w:bidi="en-US"/>
        </w:rPr>
        <w:t>Digital to analog converters?</w:t>
      </w:r>
    </w:p>
  </w:comment>
  <w:comment w:id="30" w:author="Unknown Author" w:date="2018-10-18T14:51:00Z" w:initials="">
    <w:p>
      <w:r>
        <w:rPr>
          <w:rFonts w:ascii="Liberation Serif" w:hAnsi="Liberation Serif" w:eastAsia="DejaVu Sans" w:cs="DejaVu Sans"/>
          <w:color w:val="00000A"/>
          <w:sz w:val="20"/>
          <w:szCs w:val="24"/>
          <w:lang w:val="en-US" w:eastAsia="en-US" w:bidi="en-US"/>
        </w:rPr>
        <w:t>Talk about what this is a bit.</w:t>
      </w:r>
    </w:p>
  </w:comment>
  <w:comment w:id="31" w:author="Unknown Author" w:date="2018-10-18T14:51:00Z" w:initials="">
    <w:p>
      <w:r>
        <w:rPr>
          <w:rFonts w:ascii="Liberation Serif" w:hAnsi="Liberation Serif" w:eastAsia="DejaVu Sans" w:cs="DejaVu Sans"/>
          <w:color w:val="00000A"/>
          <w:sz w:val="20"/>
          <w:szCs w:val="24"/>
          <w:lang w:val="en-US" w:eastAsia="en-US" w:bidi="en-US"/>
        </w:rPr>
        <w:t>How will we do this?</w:t>
      </w:r>
    </w:p>
  </w:comment>
  <w:comment w:id="32" w:author="Unknown Author" w:date="2018-10-18T14:52:00Z" w:initials="">
    <w:p>
      <w:r>
        <w:rPr>
          <w:rFonts w:ascii="Liberation Serif" w:hAnsi="Liberation Serif" w:eastAsia="DejaVu Sans" w:cs="DejaVu Sans"/>
          <w:color w:val="00000A"/>
          <w:sz w:val="20"/>
          <w:szCs w:val="24"/>
          <w:lang w:val="en-US" w:eastAsia="en-US" w:bidi="en-US"/>
        </w:rPr>
        <w:t>Is there some a priori reason to favor one over the other?  What do we need to learn to make a decision about which is best?</w:t>
      </w:r>
    </w:p>
  </w:comment>
  <w:comment w:id="33" w:author="Unknown Author" w:date="2018-10-18T14:52:00Z" w:initials="">
    <w:p>
      <w:r>
        <w:rPr>
          <w:rFonts w:ascii="Liberation Serif" w:hAnsi="Liberation Serif" w:eastAsia="DejaVu Sans" w:cs="DejaVu Sans"/>
          <w:color w:val="00000A"/>
          <w:sz w:val="20"/>
          <w:szCs w:val="24"/>
          <w:lang w:val="en-US" w:eastAsia="en-US" w:bidi="en-US"/>
        </w:rPr>
        <w:t>Can we talk about any previous work that has been done on this?  What developments are needed that build upon this?</w:t>
      </w:r>
    </w:p>
  </w:comment>
  <w:comment w:id="34" w:author="Unknown Author" w:date="2018-10-18T14:53:00Z" w:initials="">
    <w:p>
      <w:r>
        <w:rPr>
          <w:rFonts w:ascii="Liberation Serif" w:hAnsi="Liberation Serif" w:eastAsia="DejaVu Sans" w:cs="DejaVu Sans"/>
          <w:color w:val="00000A"/>
          <w:sz w:val="20"/>
          <w:szCs w:val="24"/>
          <w:lang w:val="en-US" w:eastAsia="en-US" w:bidi="en-US"/>
        </w:rPr>
        <w:t>What function would this serve?</w:t>
      </w:r>
    </w:p>
  </w:comment>
  <w:comment w:id="35" w:author="Unknown Author" w:date="2018-10-18T14:54:00Z" w:initials="">
    <w:p>
      <w:r>
        <w:rPr>
          <w:rFonts w:ascii="Liberation Serif" w:hAnsi="Liberation Serif" w:eastAsia="DejaVu Sans" w:cs="DejaVu Sans"/>
          <w:color w:val="00000A"/>
          <w:sz w:val="20"/>
          <w:szCs w:val="24"/>
          <w:lang w:val="en-US" w:eastAsia="en-US" w:bidi="en-US"/>
        </w:rPr>
        <w:t xml:space="preserve">This is a </w:t>
      </w:r>
      <w:r>
        <w:rPr>
          <w:rFonts w:ascii="Liberation Serif" w:hAnsi="Liberation Serif" w:eastAsia="DejaVu Sans" w:cs="DejaVu Sans"/>
          <w:b/>
          <w:color w:val="00000A"/>
          <w:sz w:val="20"/>
          <w:szCs w:val="24"/>
          <w:lang w:val="en-US" w:eastAsia="en-US" w:bidi="en-US"/>
        </w:rPr>
        <w:t>fantastic</w:t>
      </w:r>
      <w:r>
        <w:rPr>
          <w:rFonts w:ascii="Liberation Serif" w:hAnsi="Liberation Serif" w:eastAsia="DejaVu Sans" w:cs="DejaVu Sans"/>
          <w:color w:val="00000A"/>
          <w:sz w:val="20"/>
          <w:szCs w:val="24"/>
          <w:lang w:val="en-US" w:eastAsia="en-US" w:bidi="en-US"/>
        </w:rPr>
        <w:t xml:space="preserve"> point.  Expand on what is needed, how we will develop it, and how we will make it useful to others.</w:t>
      </w:r>
    </w:p>
  </w:comment>
  <w:comment w:id="36" w:author="Unknown Author" w:date="2018-10-18T14:54:00Z" w:initials="">
    <w:p>
      <w:r>
        <w:rPr>
          <w:rFonts w:ascii="Liberation Serif" w:hAnsi="Liberation Serif" w:eastAsia="DejaVu Sans" w:cs="DejaVu Sans"/>
          <w:color w:val="00000A"/>
          <w:sz w:val="20"/>
          <w:szCs w:val="24"/>
          <w:lang w:val="en-US" w:eastAsia="en-US" w:bidi="en-US"/>
        </w:rPr>
        <w:t>What is it?  Briefly describe the technique.</w:t>
      </w:r>
    </w:p>
  </w:comment>
  <w:comment w:id="38" w:author="Unknown Author" w:date="2018-10-18T14:57:00Z" w:initials="">
    <w:p>
      <w:r>
        <w:rPr>
          <w:rFonts w:ascii="Liberation Serif" w:hAnsi="Liberation Serif" w:eastAsia="DejaVu Sans" w:cs="DejaVu Sans"/>
          <w:color w:val="00000A"/>
          <w:sz w:val="20"/>
          <w:szCs w:val="24"/>
          <w:lang w:val="en-US" w:eastAsia="en-US" w:bidi="en-US"/>
        </w:rPr>
        <w:t>How will this ATI improve on this?</w:t>
      </w:r>
    </w:p>
  </w:comment>
  <w:comment w:id="40" w:author="Unknown Author" w:date="2018-10-18T14:57:00Z" w:initials="">
    <w:p>
      <w:r>
        <w:rPr>
          <w:rFonts w:ascii="Liberation Serif" w:hAnsi="Liberation Serif" w:eastAsia="DejaVu Sans" w:cs="DejaVu Sans"/>
          <w:color w:val="00000A"/>
          <w:sz w:val="20"/>
          <w:szCs w:val="24"/>
          <w:lang w:val="en-US" w:eastAsia="en-US" w:bidi="en-US"/>
        </w:rPr>
        <w:t>Define</w:t>
      </w:r>
    </w:p>
  </w:comment>
  <w:comment w:id="42" w:author="Unknown Author" w:date="2018-10-18T14:57:00Z" w:initials="">
    <w:p>
      <w:r>
        <w:rPr>
          <w:rFonts w:ascii="Liberation Serif" w:hAnsi="Liberation Serif" w:eastAsia="DejaVu Sans" w:cs="DejaVu Sans"/>
          <w:color w:val="00000A"/>
          <w:sz w:val="20"/>
          <w:szCs w:val="24"/>
          <w:lang w:val="en-US" w:eastAsia="en-US" w:bidi="en-US"/>
        </w:rPr>
        <w:t>“larger” in what sense?</w:t>
      </w:r>
    </w:p>
  </w:comment>
  <w:comment w:id="44" w:author="Unknown Author" w:date="2018-10-18T14:58:00Z" w:initials="">
    <w:p>
      <w:r>
        <w:rPr>
          <w:rFonts w:ascii="Liberation Serif" w:hAnsi="Liberation Serif" w:eastAsia="DejaVu Sans" w:cs="DejaVu Sans"/>
          <w:color w:val="00000A"/>
          <w:sz w:val="20"/>
          <w:szCs w:val="24"/>
          <w:lang w:val="en-US" w:eastAsia="en-US" w:bidi="en-US"/>
        </w:rPr>
        <w:t>Can’t rely on reviewers being familiar with these.  Briefly explain what Xilinx has done to optimize hardware.</w:t>
      </w:r>
    </w:p>
  </w:comment>
  <w:comment w:id="46" w:author="Unknown Author" w:date="2018-10-18T14:58:00Z" w:initials="">
    <w:p>
      <w:r>
        <w:rPr>
          <w:rFonts w:ascii="Liberation Serif" w:hAnsi="Liberation Serif" w:eastAsia="DejaVu Sans" w:cs="DejaVu Sans"/>
          <w:color w:val="00000A"/>
          <w:sz w:val="20"/>
          <w:szCs w:val="24"/>
          <w:lang w:val="en-US" w:eastAsia="en-US" w:bidi="en-US"/>
        </w:rPr>
        <w:t>Sam here – briefly expand on this.</w:t>
      </w:r>
    </w:p>
  </w:comment>
  <w:comment w:id="48" w:author="Unknown Author" w:date="2018-10-18T14:59:00Z" w:initials="">
    <w:p>
      <w:r>
        <w:rPr>
          <w:rFonts w:ascii="Liberation Serif" w:hAnsi="Liberation Serif" w:eastAsia="DejaVu Sans" w:cs="DejaVu Sans"/>
          <w:color w:val="00000A"/>
          <w:sz w:val="20"/>
          <w:szCs w:val="24"/>
          <w:lang w:val="en-US" w:eastAsia="en-US" w:bidi="en-US"/>
        </w:rPr>
        <w:t>What attempts have there been?  I am aware of a couple scientific applications of ML, so are you refering to RFI excision in particular?</w:t>
      </w:r>
    </w:p>
  </w:comment>
  <w:comment w:id="50" w:author="Unknown Author" w:date="2018-10-18T14:59:00Z" w:initials="">
    <w:p>
      <w:r>
        <w:rPr>
          <w:rFonts w:ascii="Liberation Serif" w:hAnsi="Liberation Serif" w:eastAsia="DejaVu Sans" w:cs="DejaVu Sans"/>
          <w:color w:val="00000A"/>
          <w:sz w:val="20"/>
          <w:szCs w:val="24"/>
          <w:lang w:val="en-US" w:eastAsia="en-US" w:bidi="en-US"/>
        </w:rPr>
        <w:t xml:space="preserve">Need to expand on this significantly.  What are we going to do?  </w:t>
      </w:r>
    </w:p>
  </w:comment>
  <w:comment w:id="52" w:author="Unknown Author" w:date="2018-10-18T15:00:00Z" w:initials="">
    <w:p>
      <w:r>
        <w:rPr>
          <w:rFonts w:ascii="Liberation Serif" w:hAnsi="Liberation Serif" w:eastAsia="DejaVu Sans" w:cs="DejaVu Sans"/>
          <w:color w:val="00000A"/>
          <w:sz w:val="20"/>
          <w:szCs w:val="24"/>
          <w:lang w:val="en-US" w:eastAsia="en-US" w:bidi="en-US"/>
        </w:rPr>
        <w:t>More detail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sz w:val="24"/>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InternetLink">
    <w:name w:val="Internet Link"/>
    <w:basedOn w:val="DefaultParagraphFont"/>
    <w:uiPriority w:val="99"/>
    <w:unhideWhenUsed/>
    <w:rsid w:val="007611d2"/>
    <w:rPr>
      <w:color w:val="0000FF" w:themeColor="hyperlink"/>
      <w:u w:val="single"/>
    </w:rPr>
  </w:style>
  <w:style w:type="character" w:styleId="ListLabel19" w:customStyle="1">
    <w:name w:val="ListLabel 19"/>
    <w:qFormat/>
    <w:rPr>
      <w:rFonts w:ascii="Times New Roman" w:hAnsi="Times New Roman"/>
      <w:sz w:val="24"/>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CommentTextChar" w:customStyle="1">
    <w:name w:val="Comment Text Char"/>
    <w:basedOn w:val="DefaultParagraphFont"/>
    <w:link w:val="CommentText"/>
    <w:uiPriority w:val="99"/>
    <w:semiHidden/>
    <w:qFormat/>
    <w:rPr>
      <w:color w:val="00000A"/>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3e6c41"/>
    <w:rPr>
      <w:rFonts w:ascii="Segoe UI" w:hAnsi="Segoe UI" w:cs="Segoe UI"/>
      <w:color w:val="00000A"/>
      <w:sz w:val="18"/>
      <w:szCs w:val="18"/>
    </w:rPr>
  </w:style>
  <w:style w:type="character" w:styleId="CommentSubjectChar" w:customStyle="1">
    <w:name w:val="Comment Subject Char"/>
    <w:basedOn w:val="CommentTextChar"/>
    <w:link w:val="CommentSubject"/>
    <w:uiPriority w:val="99"/>
    <w:semiHidden/>
    <w:qFormat/>
    <w:rsid w:val="003e6c41"/>
    <w:rPr>
      <w:b/>
      <w:bCs/>
      <w:color w:val="00000A"/>
      <w:szCs w:val="20"/>
    </w:rPr>
  </w:style>
  <w:style w:type="character" w:styleId="HeaderChar" w:customStyle="1">
    <w:name w:val="Header Char"/>
    <w:basedOn w:val="DefaultParagraphFont"/>
    <w:link w:val="Header"/>
    <w:uiPriority w:val="99"/>
    <w:qFormat/>
    <w:rsid w:val="00785399"/>
    <w:rPr>
      <w:color w:val="00000A"/>
      <w:sz w:val="22"/>
    </w:rPr>
  </w:style>
  <w:style w:type="character" w:styleId="FooterChar" w:customStyle="1">
    <w:name w:val="Footer Char"/>
    <w:basedOn w:val="DefaultParagraphFont"/>
    <w:link w:val="Footer"/>
    <w:uiPriority w:val="99"/>
    <w:qFormat/>
    <w:rsid w:val="00785399"/>
    <w:rPr>
      <w:color w:val="00000A"/>
      <w:sz w:val="22"/>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3e6c41"/>
    <w:pPr>
      <w:spacing w:lineRule="auto" w:line="240" w:before="0" w:after="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3e6c41"/>
    <w:pPr/>
    <w:rPr>
      <w:b/>
      <w:bCs/>
    </w:rPr>
  </w:style>
  <w:style w:type="paragraph" w:styleId="Header">
    <w:name w:val="Header"/>
    <w:basedOn w:val="Normal"/>
    <w:link w:val="HeaderChar"/>
    <w:uiPriority w:val="99"/>
    <w:unhideWhenUsed/>
    <w:rsid w:val="0078539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85399"/>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005.4371.pdf" TargetMode="External"/><Relationship Id="rId3" Type="http://schemas.openxmlformats.org/officeDocument/2006/relationships/hyperlink" Target="http://hdl.handle.net/10019.1/98464" TargetMode="External"/><Relationship Id="rId4" Type="http://schemas.openxmlformats.org/officeDocument/2006/relationships/hyperlink" Target="https://arxiv.org/pdf/1705.03413.pdf"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Application>LibreOffice/5.3.6.1$Linux_X86_64 LibreOffice_project/30$Build-1</Application>
  <Pages>7</Pages>
  <Words>3223</Words>
  <Characters>19012</Characters>
  <CharactersWithSpaces>22208</CharactersWithSpaces>
  <Paragraphs>44</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2018-10-22T20:54:00Z</dcterms:created>
  <dc:creator>Luke Hawkins</dc:creator>
  <dc:description/>
  <dc:language>en-US</dc:language>
  <cp:lastModifiedBy>Luke Hawkins</cp:lastModifiedBy>
  <dcterms:modified xsi:type="dcterms:W3CDTF">2018-10-23T20:35:00Z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